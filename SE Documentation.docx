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56E" w:rsidRPr="0049380A" w:rsidRDefault="00EC5649" w:rsidP="00EC5649">
      <w:pPr>
        <w:jc w:val="center"/>
        <w:rPr>
          <w:rFonts w:ascii="Times New Roman" w:hAnsi="Times New Roman" w:cs="Times New Roman"/>
          <w:b/>
          <w:sz w:val="32"/>
        </w:rPr>
      </w:pPr>
      <w:r w:rsidRPr="0049380A">
        <w:rPr>
          <w:rFonts w:ascii="Times New Roman" w:hAnsi="Times New Roman" w:cs="Times New Roman"/>
          <w:b/>
          <w:sz w:val="32"/>
        </w:rPr>
        <w:t>Software Engineering Documentation</w:t>
      </w:r>
    </w:p>
    <w:p w:rsidR="000F2C9E" w:rsidRPr="0049380A" w:rsidRDefault="000F2C9E" w:rsidP="000F2C9E">
      <w:pPr>
        <w:rPr>
          <w:rFonts w:ascii="Times New Roman" w:hAnsi="Times New Roman" w:cs="Times New Roman"/>
          <w:sz w:val="28"/>
        </w:rPr>
      </w:pPr>
      <w:r w:rsidRPr="0049380A">
        <w:rPr>
          <w:rFonts w:ascii="Times New Roman" w:hAnsi="Times New Roman" w:cs="Times New Roman"/>
          <w:b/>
          <w:sz w:val="28"/>
        </w:rPr>
        <w:t xml:space="preserve">Project Title: </w:t>
      </w:r>
      <w:r w:rsidRPr="0049380A">
        <w:rPr>
          <w:rFonts w:ascii="Times New Roman" w:hAnsi="Times New Roman" w:cs="Times New Roman"/>
          <w:sz w:val="28"/>
        </w:rPr>
        <w:t>LMS</w:t>
      </w:r>
    </w:p>
    <w:p w:rsidR="000F2C9E" w:rsidRPr="0049380A" w:rsidRDefault="000F2C9E" w:rsidP="000F2C9E">
      <w:pPr>
        <w:rPr>
          <w:rFonts w:ascii="Times New Roman" w:hAnsi="Times New Roman" w:cs="Times New Roman"/>
          <w:sz w:val="28"/>
        </w:rPr>
      </w:pPr>
      <w:r w:rsidRPr="0049380A">
        <w:rPr>
          <w:rFonts w:ascii="Times New Roman" w:hAnsi="Times New Roman" w:cs="Times New Roman"/>
          <w:b/>
          <w:sz w:val="28"/>
        </w:rPr>
        <w:t>Team Names:</w:t>
      </w:r>
      <w:r w:rsidRPr="0049380A">
        <w:rPr>
          <w:rFonts w:ascii="Times New Roman" w:hAnsi="Times New Roman" w:cs="Times New Roman"/>
          <w:sz w:val="28"/>
        </w:rPr>
        <w:t xml:space="preserve"> Nina, Dawood, Nick, Anthony, Joshua</w:t>
      </w:r>
    </w:p>
    <w:p w:rsidR="000F2C9E" w:rsidRPr="0049380A" w:rsidRDefault="000F2C9E" w:rsidP="000F2C9E">
      <w:pPr>
        <w:rPr>
          <w:rFonts w:ascii="Times New Roman" w:hAnsi="Times New Roman" w:cs="Times New Roman"/>
          <w:sz w:val="28"/>
        </w:rPr>
      </w:pPr>
    </w:p>
    <w:p w:rsidR="000F2C9E" w:rsidRPr="0049380A" w:rsidRDefault="000F2C9E" w:rsidP="000F2C9E">
      <w:pPr>
        <w:rPr>
          <w:rFonts w:ascii="Times New Roman" w:hAnsi="Times New Roman" w:cs="Times New Roman"/>
          <w:b/>
          <w:sz w:val="28"/>
          <w:u w:val="single"/>
        </w:rPr>
      </w:pPr>
      <w:r w:rsidRPr="0049380A">
        <w:rPr>
          <w:rFonts w:ascii="Times New Roman" w:hAnsi="Times New Roman" w:cs="Times New Roman"/>
          <w:b/>
          <w:sz w:val="28"/>
          <w:u w:val="single"/>
        </w:rPr>
        <w:t>Description:</w:t>
      </w:r>
    </w:p>
    <w:p w:rsidR="0049380A" w:rsidRPr="0049380A" w:rsidRDefault="0049380A" w:rsidP="0049380A">
      <w:pPr>
        <w:pStyle w:val="rich-diff-level-zero"/>
        <w:spacing w:before="0" w:beforeAutospacing="0" w:after="240" w:afterAutospacing="0"/>
        <w:rPr>
          <w:ins w:id="0" w:author="Unknown"/>
          <w:color w:val="24292E"/>
          <w:bdr w:val="none" w:sz="0" w:space="0" w:color="auto" w:frame="1"/>
          <w:shd w:val="clear" w:color="auto" w:fill="FFFFFF"/>
        </w:rPr>
      </w:pPr>
      <w:ins w:id="1" w:author="Unknown">
        <w:r w:rsidRPr="0049380A">
          <w:rPr>
            <w:color w:val="24292E"/>
            <w:bdr w:val="none" w:sz="0" w:space="0" w:color="auto" w:frame="1"/>
            <w:shd w:val="clear" w:color="auto" w:fill="FFFFFF"/>
          </w:rPr>
          <w:t xml:space="preserve">LMS Our team will create a Learning Management System, which can store a student's relative information, including their grades, GPA, and what courses they are </w:t>
        </w:r>
      </w:ins>
      <w:r w:rsidRPr="0049380A">
        <w:rPr>
          <w:color w:val="24292E"/>
          <w:bdr w:val="none" w:sz="0" w:space="0" w:color="auto" w:frame="1"/>
          <w:shd w:val="clear" w:color="auto" w:fill="FFFFFF"/>
        </w:rPr>
        <w:t>a part</w:t>
      </w:r>
      <w:ins w:id="2" w:author="Unknown">
        <w:r w:rsidRPr="0049380A">
          <w:rPr>
            <w:color w:val="24292E"/>
            <w:bdr w:val="none" w:sz="0" w:space="0" w:color="auto" w:frame="1"/>
            <w:shd w:val="clear" w:color="auto" w:fill="FFFFFF"/>
          </w:rPr>
          <w:t xml:space="preserve"> of. The system will also allow the professor to edit student's grades and display relevant information to the </w:t>
        </w:r>
      </w:ins>
      <w:r w:rsidRPr="0049380A">
        <w:rPr>
          <w:color w:val="24292E"/>
          <w:bdr w:val="none" w:sz="0" w:space="0" w:color="auto" w:frame="1"/>
          <w:shd w:val="clear" w:color="auto" w:fill="FFFFFF"/>
        </w:rPr>
        <w:t>professor and</w:t>
      </w:r>
      <w:ins w:id="3" w:author="Unknown">
        <w:r w:rsidRPr="0049380A">
          <w:rPr>
            <w:color w:val="24292E"/>
            <w:bdr w:val="none" w:sz="0" w:space="0" w:color="auto" w:frame="1"/>
            <w:shd w:val="clear" w:color="auto" w:fill="FFFFFF"/>
          </w:rPr>
          <w:t xml:space="preserve"> will </w:t>
        </w:r>
      </w:ins>
      <w:r w:rsidRPr="0049380A">
        <w:rPr>
          <w:color w:val="24292E"/>
          <w:bdr w:val="none" w:sz="0" w:space="0" w:color="auto" w:frame="1"/>
          <w:shd w:val="clear" w:color="auto" w:fill="FFFFFF"/>
        </w:rPr>
        <w:t>allow</w:t>
      </w:r>
      <w:ins w:id="4" w:author="Unknown">
        <w:r w:rsidRPr="0049380A">
          <w:rPr>
            <w:color w:val="24292E"/>
            <w:bdr w:val="none" w:sz="0" w:space="0" w:color="auto" w:frame="1"/>
            <w:shd w:val="clear" w:color="auto" w:fill="FFFFFF"/>
          </w:rPr>
          <w:t xml:space="preserve"> admins to have full access to information. This means that an admin can add, remove, and modify any course information, professors or student's </w:t>
        </w:r>
      </w:ins>
      <w:r w:rsidRPr="0049380A">
        <w:rPr>
          <w:color w:val="24292E"/>
          <w:bdr w:val="none" w:sz="0" w:space="0" w:color="auto" w:frame="1"/>
          <w:shd w:val="clear" w:color="auto" w:fill="FFFFFF"/>
        </w:rPr>
        <w:t>information</w:t>
      </w:r>
      <w:ins w:id="5" w:author="Unknown">
        <w:r w:rsidRPr="0049380A">
          <w:rPr>
            <w:color w:val="24292E"/>
            <w:bdr w:val="none" w:sz="0" w:space="0" w:color="auto" w:frame="1"/>
            <w:shd w:val="clear" w:color="auto" w:fill="FFFFFF"/>
          </w:rPr>
          <w:t>.</w:t>
        </w:r>
      </w:ins>
    </w:p>
    <w:p w:rsidR="0049380A" w:rsidRPr="0049380A" w:rsidRDefault="0049380A" w:rsidP="0049380A">
      <w:pPr>
        <w:pStyle w:val="rich-diff-level-zero"/>
        <w:spacing w:before="0" w:beforeAutospacing="0" w:after="240" w:afterAutospacing="0"/>
        <w:rPr>
          <w:ins w:id="6" w:author="Unknown"/>
          <w:color w:val="24292E"/>
          <w:bdr w:val="none" w:sz="0" w:space="0" w:color="auto" w:frame="1"/>
          <w:shd w:val="clear" w:color="auto" w:fill="FFFFFF"/>
        </w:rPr>
      </w:pPr>
      <w:ins w:id="7" w:author="Unknown">
        <w:r w:rsidRPr="0049380A">
          <w:rPr>
            <w:color w:val="24292E"/>
            <w:bdr w:val="none" w:sz="0" w:space="0" w:color="auto" w:frame="1"/>
            <w:shd w:val="clear" w:color="auto" w:fill="FFFFFF"/>
          </w:rPr>
          <w:t>The program will allow all reporting purpose, progress in the course, completed semesters years, coming semester year curriculum details, final exam result etc., student’s name, student’s ID, registered courses in the current semester, each exam’s score in one course, GPA calculation in the current semester.</w:t>
        </w:r>
      </w:ins>
    </w:p>
    <w:p w:rsidR="0049380A" w:rsidRPr="0049380A" w:rsidRDefault="0049380A" w:rsidP="0049380A">
      <w:pPr>
        <w:pStyle w:val="rich-diff-level-zero"/>
        <w:spacing w:before="0" w:beforeAutospacing="0" w:after="240" w:afterAutospacing="0"/>
        <w:rPr>
          <w:ins w:id="8" w:author="Unknown"/>
          <w:color w:val="24292E"/>
          <w:bdr w:val="none" w:sz="0" w:space="0" w:color="auto" w:frame="1"/>
          <w:shd w:val="clear" w:color="auto" w:fill="FFFFFF"/>
        </w:rPr>
      </w:pPr>
      <w:ins w:id="9" w:author="Unknown">
        <w:r w:rsidRPr="0049380A">
          <w:rPr>
            <w:color w:val="24292E"/>
            <w:bdr w:val="none" w:sz="0" w:space="0" w:color="auto" w:frame="1"/>
            <w:shd w:val="clear" w:color="auto" w:fill="FFFFFF"/>
          </w:rPr>
          <w:t xml:space="preserve">There will be two types of accessing modes, administrator and user. The administrator will be allocated the ability to make changes, updates and see all user's information. The user is either an instructor or a student. Both </w:t>
        </w:r>
      </w:ins>
      <w:r w:rsidRPr="0049380A">
        <w:rPr>
          <w:color w:val="24292E"/>
          <w:bdr w:val="none" w:sz="0" w:space="0" w:color="auto" w:frame="1"/>
          <w:shd w:val="clear" w:color="auto" w:fill="FFFFFF"/>
        </w:rPr>
        <w:t>can</w:t>
      </w:r>
      <w:ins w:id="10" w:author="Unknown">
        <w:r w:rsidRPr="0049380A">
          <w:rPr>
            <w:color w:val="24292E"/>
            <w:bdr w:val="none" w:sz="0" w:space="0" w:color="auto" w:frame="1"/>
            <w:shd w:val="clear" w:color="auto" w:fill="FFFFFF"/>
          </w:rPr>
          <w:t xml:space="preserve"> view their data, but make no changes to the data, </w:t>
        </w:r>
      </w:ins>
      <w:r w:rsidRPr="0049380A">
        <w:rPr>
          <w:color w:val="24292E"/>
          <w:bdr w:val="none" w:sz="0" w:space="0" w:color="auto" w:frame="1"/>
          <w:shd w:val="clear" w:color="auto" w:fill="FFFFFF"/>
        </w:rPr>
        <w:t>except for</w:t>
      </w:r>
      <w:ins w:id="11" w:author="Unknown">
        <w:r w:rsidRPr="0049380A">
          <w:rPr>
            <w:color w:val="24292E"/>
            <w:bdr w:val="none" w:sz="0" w:space="0" w:color="auto" w:frame="1"/>
            <w:shd w:val="clear" w:color="auto" w:fill="FFFFFF"/>
          </w:rPr>
          <w:t xml:space="preserve"> the instructor's ability to edit the student's grades.</w:t>
        </w:r>
      </w:ins>
    </w:p>
    <w:p w:rsidR="000F2C9E" w:rsidRDefault="0049380A" w:rsidP="000F2C9E">
      <w:pPr>
        <w:rPr>
          <w:rFonts w:ascii="Times New Roman" w:hAnsi="Times New Roman" w:cs="Times New Roman"/>
          <w:b/>
          <w:sz w:val="28"/>
          <w:u w:val="single"/>
        </w:rPr>
      </w:pPr>
      <w:r w:rsidRPr="0049380A">
        <w:rPr>
          <w:rFonts w:ascii="Times New Roman" w:hAnsi="Times New Roman" w:cs="Times New Roman"/>
          <w:b/>
          <w:sz w:val="28"/>
          <w:u w:val="single"/>
        </w:rPr>
        <w:t>Mission Statement:</w:t>
      </w:r>
    </w:p>
    <w:p w:rsidR="0049380A" w:rsidRDefault="0049380A" w:rsidP="000F2C9E">
      <w:pPr>
        <w:rPr>
          <w:rFonts w:ascii="Times New Roman" w:hAnsi="Times New Roman" w:cs="Times New Roman"/>
          <w:sz w:val="24"/>
        </w:rPr>
      </w:pPr>
      <w:r>
        <w:rPr>
          <w:rFonts w:ascii="Times New Roman" w:hAnsi="Times New Roman" w:cs="Times New Roman"/>
          <w:sz w:val="24"/>
        </w:rPr>
        <w:t>The purpose of LMS is to make a program that help professors and administrators organize classes for students. That way the students can keep track of their grades of their courses.</w:t>
      </w:r>
    </w:p>
    <w:p w:rsidR="0049380A" w:rsidRDefault="0049380A" w:rsidP="000F2C9E">
      <w:pPr>
        <w:rPr>
          <w:rFonts w:ascii="Times New Roman" w:hAnsi="Times New Roman" w:cs="Times New Roman"/>
          <w:sz w:val="28"/>
        </w:rPr>
      </w:pPr>
      <w:r>
        <w:rPr>
          <w:rFonts w:ascii="Times New Roman" w:hAnsi="Times New Roman" w:cs="Times New Roman"/>
          <w:b/>
          <w:sz w:val="28"/>
          <w:u w:val="single"/>
        </w:rPr>
        <w:t>Mission Objective:</w:t>
      </w:r>
    </w:p>
    <w:p w:rsidR="0049380A" w:rsidRDefault="0049380A" w:rsidP="000F2C9E">
      <w:pPr>
        <w:rPr>
          <w:rFonts w:ascii="Times New Roman" w:hAnsi="Times New Roman" w:cs="Times New Roman"/>
          <w:sz w:val="24"/>
        </w:rPr>
      </w:pPr>
      <w:r>
        <w:rPr>
          <w:rFonts w:ascii="Times New Roman" w:hAnsi="Times New Roman" w:cs="Times New Roman"/>
          <w:sz w:val="24"/>
        </w:rPr>
        <w:t>To maintain (enter, update, and delete) data on students</w:t>
      </w:r>
    </w:p>
    <w:p w:rsidR="0049380A" w:rsidRDefault="0049380A" w:rsidP="0049380A">
      <w:pPr>
        <w:rPr>
          <w:rFonts w:ascii="Times New Roman" w:hAnsi="Times New Roman" w:cs="Times New Roman"/>
          <w:sz w:val="24"/>
        </w:rPr>
      </w:pPr>
      <w:r>
        <w:rPr>
          <w:rFonts w:ascii="Times New Roman" w:hAnsi="Times New Roman" w:cs="Times New Roman"/>
          <w:sz w:val="24"/>
        </w:rPr>
        <w:t>To maintain (enter, update, and delete) data on professors</w:t>
      </w:r>
    </w:p>
    <w:p w:rsidR="0049380A" w:rsidRDefault="0049380A" w:rsidP="0049380A">
      <w:pPr>
        <w:rPr>
          <w:rFonts w:ascii="Times New Roman" w:hAnsi="Times New Roman" w:cs="Times New Roman"/>
          <w:sz w:val="24"/>
        </w:rPr>
      </w:pPr>
      <w:r>
        <w:rPr>
          <w:rFonts w:ascii="Times New Roman" w:hAnsi="Times New Roman" w:cs="Times New Roman"/>
          <w:sz w:val="24"/>
        </w:rPr>
        <w:t>To maintain (enter, update, and delete) data on courses</w:t>
      </w:r>
    </w:p>
    <w:p w:rsidR="0049380A" w:rsidRDefault="0049380A" w:rsidP="0049380A">
      <w:pPr>
        <w:rPr>
          <w:rFonts w:ascii="Times New Roman" w:hAnsi="Times New Roman" w:cs="Times New Roman"/>
          <w:sz w:val="24"/>
        </w:rPr>
      </w:pPr>
    </w:p>
    <w:p w:rsidR="0049380A" w:rsidRDefault="0049380A" w:rsidP="0049380A">
      <w:pPr>
        <w:rPr>
          <w:rFonts w:ascii="Times New Roman" w:hAnsi="Times New Roman" w:cs="Times New Roman"/>
          <w:sz w:val="24"/>
        </w:rPr>
      </w:pPr>
      <w:r>
        <w:rPr>
          <w:rFonts w:ascii="Times New Roman" w:hAnsi="Times New Roman" w:cs="Times New Roman"/>
          <w:sz w:val="24"/>
        </w:rPr>
        <w:t>To perform searches on courses</w:t>
      </w:r>
    </w:p>
    <w:p w:rsidR="0049380A" w:rsidRDefault="0049380A" w:rsidP="0049380A">
      <w:pPr>
        <w:rPr>
          <w:rFonts w:ascii="Times New Roman" w:hAnsi="Times New Roman" w:cs="Times New Roman"/>
          <w:sz w:val="24"/>
        </w:rPr>
      </w:pPr>
      <w:r>
        <w:rPr>
          <w:rFonts w:ascii="Times New Roman" w:hAnsi="Times New Roman" w:cs="Times New Roman"/>
          <w:sz w:val="24"/>
        </w:rPr>
        <w:t>To perform searches on professors</w:t>
      </w:r>
    </w:p>
    <w:p w:rsidR="0049380A" w:rsidRDefault="0049380A" w:rsidP="0049380A">
      <w:pPr>
        <w:rPr>
          <w:rFonts w:ascii="Times New Roman" w:hAnsi="Times New Roman" w:cs="Times New Roman"/>
          <w:sz w:val="24"/>
        </w:rPr>
      </w:pPr>
      <w:r>
        <w:rPr>
          <w:rFonts w:ascii="Times New Roman" w:hAnsi="Times New Roman" w:cs="Times New Roman"/>
          <w:sz w:val="24"/>
        </w:rPr>
        <w:t>To perform searches on students</w:t>
      </w:r>
    </w:p>
    <w:p w:rsidR="0049380A" w:rsidRDefault="0049380A" w:rsidP="0049380A">
      <w:pPr>
        <w:rPr>
          <w:rFonts w:ascii="Times New Roman" w:hAnsi="Times New Roman" w:cs="Times New Roman"/>
          <w:sz w:val="24"/>
        </w:rPr>
      </w:pPr>
      <w:r>
        <w:rPr>
          <w:rFonts w:ascii="Times New Roman" w:hAnsi="Times New Roman" w:cs="Times New Roman"/>
          <w:sz w:val="24"/>
        </w:rPr>
        <w:t>To perform searches on grades</w:t>
      </w:r>
    </w:p>
    <w:p w:rsidR="0049380A" w:rsidRDefault="0049380A" w:rsidP="0049380A">
      <w:pPr>
        <w:rPr>
          <w:rFonts w:ascii="Times New Roman" w:hAnsi="Times New Roman" w:cs="Times New Roman"/>
          <w:sz w:val="24"/>
        </w:rPr>
      </w:pPr>
      <w:r>
        <w:rPr>
          <w:rFonts w:ascii="Times New Roman" w:hAnsi="Times New Roman" w:cs="Times New Roman"/>
          <w:sz w:val="24"/>
        </w:rPr>
        <w:t>To perform searches on GPA</w:t>
      </w:r>
    </w:p>
    <w:p w:rsidR="0049380A" w:rsidRDefault="0049380A" w:rsidP="0049380A">
      <w:pPr>
        <w:rPr>
          <w:rFonts w:ascii="Times New Roman" w:hAnsi="Times New Roman" w:cs="Times New Roman"/>
          <w:sz w:val="24"/>
        </w:rPr>
      </w:pPr>
      <w:r>
        <w:rPr>
          <w:rFonts w:ascii="Times New Roman" w:hAnsi="Times New Roman" w:cs="Times New Roman"/>
          <w:sz w:val="24"/>
        </w:rPr>
        <w:lastRenderedPageBreak/>
        <w:t>To track the status of grades</w:t>
      </w:r>
    </w:p>
    <w:p w:rsidR="0049380A" w:rsidRDefault="0049380A" w:rsidP="0049380A">
      <w:pPr>
        <w:rPr>
          <w:rFonts w:ascii="Times New Roman" w:hAnsi="Times New Roman" w:cs="Times New Roman"/>
          <w:sz w:val="24"/>
        </w:rPr>
      </w:pPr>
      <w:r>
        <w:rPr>
          <w:rFonts w:ascii="Times New Roman" w:hAnsi="Times New Roman" w:cs="Times New Roman"/>
          <w:sz w:val="24"/>
        </w:rPr>
        <w:t>To track the status of GPA</w:t>
      </w:r>
    </w:p>
    <w:p w:rsidR="0049380A" w:rsidRDefault="0049380A" w:rsidP="0049380A">
      <w:pPr>
        <w:rPr>
          <w:rFonts w:ascii="Times New Roman" w:hAnsi="Times New Roman" w:cs="Times New Roman"/>
          <w:sz w:val="24"/>
        </w:rPr>
      </w:pPr>
    </w:p>
    <w:p w:rsidR="0049380A" w:rsidRDefault="0049380A" w:rsidP="0049380A">
      <w:pPr>
        <w:rPr>
          <w:rFonts w:ascii="Times New Roman" w:hAnsi="Times New Roman" w:cs="Times New Roman"/>
          <w:sz w:val="24"/>
        </w:rPr>
      </w:pPr>
      <w:r>
        <w:rPr>
          <w:rFonts w:ascii="Times New Roman" w:hAnsi="Times New Roman" w:cs="Times New Roman"/>
          <w:sz w:val="24"/>
        </w:rPr>
        <w:t>To report on grades</w:t>
      </w:r>
    </w:p>
    <w:p w:rsidR="0049380A" w:rsidRDefault="0049380A" w:rsidP="0049380A">
      <w:pPr>
        <w:rPr>
          <w:rFonts w:ascii="Times New Roman" w:hAnsi="Times New Roman" w:cs="Times New Roman"/>
          <w:sz w:val="24"/>
        </w:rPr>
      </w:pPr>
      <w:r>
        <w:rPr>
          <w:rFonts w:ascii="Times New Roman" w:hAnsi="Times New Roman" w:cs="Times New Roman"/>
          <w:sz w:val="24"/>
        </w:rPr>
        <w:t>To report on GPA</w:t>
      </w:r>
    </w:p>
    <w:p w:rsidR="0049380A" w:rsidRDefault="0049380A" w:rsidP="0049380A">
      <w:pPr>
        <w:rPr>
          <w:rFonts w:ascii="Times New Roman" w:hAnsi="Times New Roman" w:cs="Times New Roman"/>
          <w:sz w:val="24"/>
        </w:rPr>
      </w:pPr>
      <w:r>
        <w:rPr>
          <w:rFonts w:ascii="Times New Roman" w:hAnsi="Times New Roman" w:cs="Times New Roman"/>
          <w:sz w:val="24"/>
        </w:rPr>
        <w:t>To report on students</w:t>
      </w:r>
    </w:p>
    <w:p w:rsidR="0049380A" w:rsidRPr="0049380A" w:rsidRDefault="0049380A" w:rsidP="0049380A">
      <w:pPr>
        <w:rPr>
          <w:rFonts w:ascii="Times New Roman" w:hAnsi="Times New Roman" w:cs="Times New Roman"/>
          <w:b/>
          <w:sz w:val="24"/>
        </w:rPr>
      </w:pPr>
      <w:r>
        <w:rPr>
          <w:rFonts w:ascii="Times New Roman" w:hAnsi="Times New Roman" w:cs="Times New Roman"/>
          <w:sz w:val="24"/>
        </w:rPr>
        <w:t>To report on professors</w:t>
      </w:r>
    </w:p>
    <w:p w:rsidR="0049380A" w:rsidRDefault="0049380A" w:rsidP="0049380A">
      <w:pPr>
        <w:rPr>
          <w:rFonts w:ascii="Times New Roman" w:hAnsi="Times New Roman" w:cs="Times New Roman"/>
          <w:b/>
          <w:sz w:val="24"/>
        </w:rPr>
      </w:pPr>
      <w:r>
        <w:rPr>
          <w:rFonts w:ascii="Times New Roman" w:hAnsi="Times New Roman" w:cs="Times New Roman"/>
          <w:b/>
          <w:sz w:val="28"/>
          <w:u w:val="single"/>
        </w:rPr>
        <w:t>Major User Views:</w:t>
      </w:r>
    </w:p>
    <w:p w:rsidR="0049380A" w:rsidRDefault="0049380A" w:rsidP="0049380A">
      <w:pPr>
        <w:rPr>
          <w:rFonts w:ascii="Times New Roman" w:hAnsi="Times New Roman" w:cs="Times New Roman"/>
          <w:sz w:val="24"/>
          <w:u w:val="single"/>
        </w:rPr>
      </w:pPr>
      <w:r>
        <w:rPr>
          <w:rFonts w:ascii="Times New Roman" w:hAnsi="Times New Roman" w:cs="Times New Roman"/>
          <w:sz w:val="24"/>
          <w:u w:val="single"/>
        </w:rPr>
        <w:t>Students:</w:t>
      </w:r>
    </w:p>
    <w:p w:rsidR="0049380A" w:rsidRDefault="0049380A" w:rsidP="0049380A">
      <w:pPr>
        <w:pStyle w:val="ListParagraph"/>
        <w:rPr>
          <w:rFonts w:ascii="Times New Roman" w:hAnsi="Times New Roman" w:cs="Times New Roman"/>
          <w:sz w:val="24"/>
        </w:rPr>
      </w:pPr>
      <w:r>
        <w:rPr>
          <w:rFonts w:ascii="Times New Roman" w:hAnsi="Times New Roman" w:cs="Times New Roman"/>
          <w:sz w:val="24"/>
        </w:rPr>
        <w:t>View their grades</w:t>
      </w:r>
    </w:p>
    <w:p w:rsidR="0049380A" w:rsidRPr="0049380A" w:rsidRDefault="0049380A" w:rsidP="0049380A">
      <w:pPr>
        <w:pStyle w:val="ListParagraph"/>
        <w:rPr>
          <w:rFonts w:ascii="Times New Roman" w:hAnsi="Times New Roman" w:cs="Times New Roman"/>
          <w:sz w:val="24"/>
        </w:rPr>
      </w:pPr>
      <w:r>
        <w:rPr>
          <w:rFonts w:ascii="Times New Roman" w:hAnsi="Times New Roman" w:cs="Times New Roman"/>
          <w:sz w:val="24"/>
        </w:rPr>
        <w:t>View their GPA</w:t>
      </w:r>
    </w:p>
    <w:p w:rsidR="0049380A" w:rsidRDefault="0049380A" w:rsidP="0049380A">
      <w:pPr>
        <w:rPr>
          <w:rFonts w:ascii="Times New Roman" w:hAnsi="Times New Roman" w:cs="Times New Roman"/>
          <w:sz w:val="24"/>
          <w:u w:val="single"/>
        </w:rPr>
      </w:pPr>
      <w:r>
        <w:rPr>
          <w:rFonts w:ascii="Times New Roman" w:hAnsi="Times New Roman" w:cs="Times New Roman"/>
          <w:sz w:val="24"/>
          <w:u w:val="single"/>
        </w:rPr>
        <w:t>Professors:</w:t>
      </w:r>
    </w:p>
    <w:p w:rsidR="0049380A" w:rsidRPr="0049380A" w:rsidRDefault="0049380A" w:rsidP="0049380A">
      <w:pPr>
        <w:pStyle w:val="ListParagraph"/>
        <w:rPr>
          <w:rFonts w:ascii="Times New Roman" w:hAnsi="Times New Roman" w:cs="Times New Roman"/>
          <w:sz w:val="24"/>
        </w:rPr>
      </w:pPr>
      <w:r>
        <w:rPr>
          <w:rFonts w:ascii="Times New Roman" w:hAnsi="Times New Roman" w:cs="Times New Roman"/>
          <w:sz w:val="24"/>
        </w:rPr>
        <w:t>View student grades</w:t>
      </w:r>
    </w:p>
    <w:p w:rsidR="0049380A" w:rsidRPr="0049380A" w:rsidRDefault="0049380A" w:rsidP="0049380A">
      <w:pPr>
        <w:pStyle w:val="ListParagraph"/>
        <w:rPr>
          <w:rFonts w:ascii="Times New Roman" w:hAnsi="Times New Roman" w:cs="Times New Roman"/>
          <w:sz w:val="24"/>
          <w:u w:val="single"/>
        </w:rPr>
      </w:pPr>
      <w:r>
        <w:rPr>
          <w:rFonts w:ascii="Times New Roman" w:hAnsi="Times New Roman" w:cs="Times New Roman"/>
          <w:sz w:val="24"/>
        </w:rPr>
        <w:t>Enter student grades</w:t>
      </w:r>
    </w:p>
    <w:p w:rsidR="0049380A" w:rsidRPr="0049380A" w:rsidRDefault="0049380A" w:rsidP="0049380A">
      <w:pPr>
        <w:pStyle w:val="ListParagraph"/>
        <w:rPr>
          <w:rFonts w:ascii="Times New Roman" w:hAnsi="Times New Roman" w:cs="Times New Roman"/>
          <w:sz w:val="24"/>
          <w:u w:val="single"/>
        </w:rPr>
      </w:pPr>
      <w:r>
        <w:rPr>
          <w:rFonts w:ascii="Times New Roman" w:hAnsi="Times New Roman" w:cs="Times New Roman"/>
          <w:sz w:val="24"/>
        </w:rPr>
        <w:t>Maintain student grades</w:t>
      </w:r>
    </w:p>
    <w:p w:rsidR="0049380A" w:rsidRPr="0049380A" w:rsidRDefault="0049380A" w:rsidP="0049380A">
      <w:pPr>
        <w:pStyle w:val="ListParagraph"/>
        <w:rPr>
          <w:rFonts w:ascii="Times New Roman" w:hAnsi="Times New Roman" w:cs="Times New Roman"/>
          <w:sz w:val="24"/>
          <w:u w:val="single"/>
        </w:rPr>
      </w:pPr>
      <w:r>
        <w:rPr>
          <w:rFonts w:ascii="Times New Roman" w:hAnsi="Times New Roman" w:cs="Times New Roman"/>
          <w:sz w:val="24"/>
        </w:rPr>
        <w:t>Delete student grades</w:t>
      </w:r>
    </w:p>
    <w:p w:rsidR="0049380A" w:rsidRDefault="0049380A" w:rsidP="0049380A">
      <w:pPr>
        <w:rPr>
          <w:rFonts w:ascii="Times New Roman" w:hAnsi="Times New Roman" w:cs="Times New Roman"/>
          <w:sz w:val="24"/>
          <w:u w:val="single"/>
        </w:rPr>
      </w:pPr>
      <w:r>
        <w:rPr>
          <w:rFonts w:ascii="Times New Roman" w:hAnsi="Times New Roman" w:cs="Times New Roman"/>
          <w:sz w:val="24"/>
          <w:u w:val="single"/>
        </w:rPr>
        <w:t>Administrator:</w:t>
      </w:r>
    </w:p>
    <w:p w:rsidR="0049380A" w:rsidRDefault="0049380A" w:rsidP="0049380A">
      <w:pPr>
        <w:pStyle w:val="ListParagraph"/>
        <w:rPr>
          <w:rFonts w:ascii="Times New Roman" w:hAnsi="Times New Roman" w:cs="Times New Roman"/>
          <w:sz w:val="24"/>
        </w:rPr>
      </w:pPr>
      <w:r>
        <w:rPr>
          <w:rFonts w:ascii="Times New Roman" w:hAnsi="Times New Roman" w:cs="Times New Roman"/>
          <w:sz w:val="24"/>
        </w:rPr>
        <w:t>Enter courses</w:t>
      </w:r>
    </w:p>
    <w:p w:rsidR="0049380A" w:rsidRDefault="0049380A" w:rsidP="0049380A">
      <w:pPr>
        <w:pStyle w:val="ListParagraph"/>
        <w:rPr>
          <w:rFonts w:ascii="Times New Roman" w:hAnsi="Times New Roman" w:cs="Times New Roman"/>
          <w:sz w:val="24"/>
        </w:rPr>
      </w:pPr>
      <w:r>
        <w:rPr>
          <w:rFonts w:ascii="Times New Roman" w:hAnsi="Times New Roman" w:cs="Times New Roman"/>
          <w:sz w:val="24"/>
        </w:rPr>
        <w:t>Maintain courses</w:t>
      </w:r>
    </w:p>
    <w:p w:rsidR="0049380A" w:rsidRDefault="0049380A" w:rsidP="0049380A">
      <w:pPr>
        <w:pStyle w:val="ListParagraph"/>
        <w:rPr>
          <w:rFonts w:ascii="Times New Roman" w:hAnsi="Times New Roman" w:cs="Times New Roman"/>
          <w:sz w:val="24"/>
        </w:rPr>
      </w:pPr>
      <w:r>
        <w:rPr>
          <w:rFonts w:ascii="Times New Roman" w:hAnsi="Times New Roman" w:cs="Times New Roman"/>
          <w:sz w:val="24"/>
        </w:rPr>
        <w:t>Delete courses</w:t>
      </w:r>
    </w:p>
    <w:p w:rsidR="0049380A" w:rsidRDefault="0049380A" w:rsidP="0049380A">
      <w:pPr>
        <w:pStyle w:val="ListParagraph"/>
        <w:rPr>
          <w:rFonts w:ascii="Times New Roman" w:hAnsi="Times New Roman" w:cs="Times New Roman"/>
          <w:sz w:val="24"/>
        </w:rPr>
      </w:pPr>
    </w:p>
    <w:p w:rsidR="0049380A" w:rsidRDefault="0049380A" w:rsidP="0049380A">
      <w:pPr>
        <w:pStyle w:val="ListParagraph"/>
        <w:rPr>
          <w:rFonts w:ascii="Times New Roman" w:hAnsi="Times New Roman" w:cs="Times New Roman"/>
          <w:sz w:val="24"/>
        </w:rPr>
      </w:pPr>
      <w:r>
        <w:rPr>
          <w:rFonts w:ascii="Times New Roman" w:hAnsi="Times New Roman" w:cs="Times New Roman"/>
          <w:sz w:val="24"/>
        </w:rPr>
        <w:t>Enter professor into courses</w:t>
      </w:r>
    </w:p>
    <w:p w:rsidR="0049380A" w:rsidRDefault="0049380A" w:rsidP="0049380A">
      <w:pPr>
        <w:pStyle w:val="ListParagraph"/>
        <w:rPr>
          <w:rFonts w:ascii="Times New Roman" w:hAnsi="Times New Roman" w:cs="Times New Roman"/>
          <w:sz w:val="24"/>
        </w:rPr>
      </w:pPr>
      <w:r>
        <w:rPr>
          <w:rFonts w:ascii="Times New Roman" w:hAnsi="Times New Roman" w:cs="Times New Roman"/>
          <w:sz w:val="24"/>
        </w:rPr>
        <w:t>Maintain professor from courses</w:t>
      </w:r>
    </w:p>
    <w:p w:rsidR="0049380A" w:rsidRDefault="0049380A" w:rsidP="0049380A">
      <w:pPr>
        <w:pStyle w:val="ListParagraph"/>
        <w:rPr>
          <w:rFonts w:ascii="Times New Roman" w:hAnsi="Times New Roman" w:cs="Times New Roman"/>
          <w:sz w:val="24"/>
        </w:rPr>
      </w:pPr>
      <w:r>
        <w:rPr>
          <w:rFonts w:ascii="Times New Roman" w:hAnsi="Times New Roman" w:cs="Times New Roman"/>
          <w:sz w:val="24"/>
        </w:rPr>
        <w:t>Delete professor from courses</w:t>
      </w:r>
    </w:p>
    <w:p w:rsidR="0049380A" w:rsidRDefault="0049380A" w:rsidP="0049380A">
      <w:pPr>
        <w:pStyle w:val="ListParagraph"/>
        <w:rPr>
          <w:rFonts w:ascii="Times New Roman" w:hAnsi="Times New Roman" w:cs="Times New Roman"/>
          <w:sz w:val="24"/>
        </w:rPr>
      </w:pPr>
    </w:p>
    <w:p w:rsidR="0049380A" w:rsidRDefault="0049380A" w:rsidP="0049380A">
      <w:pPr>
        <w:pStyle w:val="ListParagraph"/>
        <w:rPr>
          <w:rFonts w:ascii="Times New Roman" w:hAnsi="Times New Roman" w:cs="Times New Roman"/>
          <w:sz w:val="24"/>
        </w:rPr>
      </w:pPr>
      <w:r>
        <w:rPr>
          <w:rFonts w:ascii="Times New Roman" w:hAnsi="Times New Roman" w:cs="Times New Roman"/>
          <w:sz w:val="24"/>
        </w:rPr>
        <w:t>Enter students into courses</w:t>
      </w:r>
    </w:p>
    <w:p w:rsidR="0049380A" w:rsidRDefault="0049380A" w:rsidP="0049380A">
      <w:pPr>
        <w:pStyle w:val="ListParagraph"/>
        <w:rPr>
          <w:rFonts w:ascii="Times New Roman" w:hAnsi="Times New Roman" w:cs="Times New Roman"/>
          <w:sz w:val="24"/>
        </w:rPr>
      </w:pPr>
      <w:r>
        <w:rPr>
          <w:rFonts w:ascii="Times New Roman" w:hAnsi="Times New Roman" w:cs="Times New Roman"/>
          <w:sz w:val="24"/>
        </w:rPr>
        <w:t>Maintain students from courses</w:t>
      </w:r>
    </w:p>
    <w:p w:rsidR="0049380A" w:rsidRDefault="0049380A" w:rsidP="0049380A">
      <w:pPr>
        <w:pStyle w:val="ListParagraph"/>
        <w:rPr>
          <w:rFonts w:ascii="Times New Roman" w:hAnsi="Times New Roman" w:cs="Times New Roman"/>
          <w:sz w:val="24"/>
        </w:rPr>
      </w:pPr>
      <w:r>
        <w:rPr>
          <w:rFonts w:ascii="Times New Roman" w:hAnsi="Times New Roman" w:cs="Times New Roman"/>
          <w:sz w:val="24"/>
        </w:rPr>
        <w:t>Delete student from courses</w:t>
      </w:r>
    </w:p>
    <w:tbl>
      <w:tblPr>
        <w:tblStyle w:val="TableGrid"/>
        <w:tblW w:w="0" w:type="auto"/>
        <w:tblInd w:w="360" w:type="dxa"/>
        <w:tblLook w:val="04A0" w:firstRow="1" w:lastRow="0" w:firstColumn="1" w:lastColumn="0" w:noHBand="0" w:noVBand="1"/>
      </w:tblPr>
      <w:tblGrid>
        <w:gridCol w:w="2875"/>
        <w:gridCol w:w="2572"/>
        <w:gridCol w:w="1041"/>
        <w:gridCol w:w="1352"/>
        <w:gridCol w:w="1150"/>
      </w:tblGrid>
      <w:tr w:rsidR="0049380A" w:rsidTr="0049380A">
        <w:tc>
          <w:tcPr>
            <w:tcW w:w="2875" w:type="dxa"/>
          </w:tcPr>
          <w:p w:rsidR="0049380A" w:rsidRPr="0049380A" w:rsidRDefault="0049380A" w:rsidP="0049380A">
            <w:pPr>
              <w:jc w:val="center"/>
              <w:rPr>
                <w:rFonts w:ascii="Times New Roman" w:hAnsi="Times New Roman" w:cs="Times New Roman"/>
                <w:b/>
                <w:sz w:val="28"/>
              </w:rPr>
            </w:pPr>
            <w:r>
              <w:rPr>
                <w:rFonts w:ascii="Times New Roman" w:hAnsi="Times New Roman" w:cs="Times New Roman"/>
                <w:b/>
                <w:sz w:val="28"/>
              </w:rPr>
              <w:t>Data</w:t>
            </w:r>
          </w:p>
        </w:tc>
        <w:tc>
          <w:tcPr>
            <w:tcW w:w="2572" w:type="dxa"/>
          </w:tcPr>
          <w:p w:rsidR="0049380A" w:rsidRPr="0049380A" w:rsidRDefault="0049380A" w:rsidP="0049380A">
            <w:pPr>
              <w:jc w:val="center"/>
              <w:rPr>
                <w:rFonts w:ascii="Times New Roman" w:hAnsi="Times New Roman" w:cs="Times New Roman"/>
                <w:b/>
                <w:sz w:val="24"/>
              </w:rPr>
            </w:pPr>
            <w:r w:rsidRPr="0049380A">
              <w:rPr>
                <w:rFonts w:ascii="Times New Roman" w:hAnsi="Times New Roman" w:cs="Times New Roman"/>
                <w:b/>
                <w:sz w:val="28"/>
              </w:rPr>
              <w:t>Access Type</w:t>
            </w:r>
          </w:p>
        </w:tc>
        <w:tc>
          <w:tcPr>
            <w:tcW w:w="1041" w:type="dxa"/>
          </w:tcPr>
          <w:p w:rsidR="0049380A" w:rsidRPr="0049380A" w:rsidRDefault="0049380A" w:rsidP="0049380A">
            <w:pPr>
              <w:jc w:val="center"/>
              <w:rPr>
                <w:rFonts w:ascii="Times New Roman" w:hAnsi="Times New Roman" w:cs="Times New Roman"/>
                <w:b/>
                <w:sz w:val="28"/>
              </w:rPr>
            </w:pPr>
            <w:r>
              <w:rPr>
                <w:rFonts w:ascii="Times New Roman" w:hAnsi="Times New Roman" w:cs="Times New Roman"/>
                <w:b/>
                <w:sz w:val="28"/>
              </w:rPr>
              <w:t>Admin</w:t>
            </w:r>
          </w:p>
        </w:tc>
        <w:tc>
          <w:tcPr>
            <w:tcW w:w="1352" w:type="dxa"/>
          </w:tcPr>
          <w:p w:rsidR="0049380A" w:rsidRPr="0049380A" w:rsidRDefault="0049380A" w:rsidP="0049380A">
            <w:pPr>
              <w:jc w:val="center"/>
              <w:rPr>
                <w:rFonts w:ascii="Times New Roman" w:hAnsi="Times New Roman" w:cs="Times New Roman"/>
                <w:b/>
                <w:sz w:val="28"/>
              </w:rPr>
            </w:pPr>
            <w:r>
              <w:rPr>
                <w:rFonts w:ascii="Times New Roman" w:hAnsi="Times New Roman" w:cs="Times New Roman"/>
                <w:b/>
                <w:sz w:val="28"/>
              </w:rPr>
              <w:t>Professor</w:t>
            </w:r>
          </w:p>
        </w:tc>
        <w:tc>
          <w:tcPr>
            <w:tcW w:w="1150" w:type="dxa"/>
          </w:tcPr>
          <w:p w:rsidR="0049380A" w:rsidRPr="0049380A" w:rsidRDefault="0049380A" w:rsidP="0049380A">
            <w:pPr>
              <w:jc w:val="center"/>
              <w:rPr>
                <w:rFonts w:ascii="Times New Roman" w:hAnsi="Times New Roman" w:cs="Times New Roman"/>
                <w:b/>
                <w:sz w:val="28"/>
              </w:rPr>
            </w:pPr>
            <w:r>
              <w:rPr>
                <w:rFonts w:ascii="Times New Roman" w:hAnsi="Times New Roman" w:cs="Times New Roman"/>
                <w:b/>
                <w:sz w:val="28"/>
              </w:rPr>
              <w:t>Student</w:t>
            </w:r>
          </w:p>
        </w:tc>
      </w:tr>
      <w:tr w:rsidR="0049380A" w:rsidTr="0049380A">
        <w:tc>
          <w:tcPr>
            <w:tcW w:w="2875" w:type="dxa"/>
          </w:tcPr>
          <w:p w:rsidR="0049380A" w:rsidRDefault="0049380A" w:rsidP="0049380A">
            <w:pPr>
              <w:jc w:val="center"/>
              <w:rPr>
                <w:rFonts w:ascii="Times New Roman" w:hAnsi="Times New Roman" w:cs="Times New Roman"/>
                <w:sz w:val="24"/>
              </w:rPr>
            </w:pPr>
            <w:r>
              <w:rPr>
                <w:rFonts w:ascii="Times New Roman" w:hAnsi="Times New Roman" w:cs="Times New Roman"/>
                <w:sz w:val="24"/>
              </w:rPr>
              <w:t>All student grades</w:t>
            </w:r>
          </w:p>
        </w:tc>
        <w:tc>
          <w:tcPr>
            <w:tcW w:w="2572" w:type="dxa"/>
          </w:tcPr>
          <w:p w:rsidR="0049380A" w:rsidRDefault="0049380A" w:rsidP="0049380A">
            <w:pPr>
              <w:jc w:val="center"/>
              <w:rPr>
                <w:rFonts w:ascii="Times New Roman" w:hAnsi="Times New Roman" w:cs="Times New Roman"/>
                <w:sz w:val="24"/>
              </w:rPr>
            </w:pPr>
            <w:r>
              <w:rPr>
                <w:rFonts w:ascii="Times New Roman" w:hAnsi="Times New Roman" w:cs="Times New Roman"/>
                <w:sz w:val="24"/>
              </w:rPr>
              <w:t>Maintain</w:t>
            </w:r>
          </w:p>
        </w:tc>
        <w:tc>
          <w:tcPr>
            <w:tcW w:w="1041" w:type="dxa"/>
          </w:tcPr>
          <w:p w:rsidR="0049380A" w:rsidRDefault="0049380A" w:rsidP="0049380A">
            <w:pPr>
              <w:jc w:val="center"/>
              <w:rPr>
                <w:rFonts w:ascii="Times New Roman" w:hAnsi="Times New Roman" w:cs="Times New Roman"/>
                <w:sz w:val="24"/>
              </w:rPr>
            </w:pPr>
          </w:p>
        </w:tc>
        <w:tc>
          <w:tcPr>
            <w:tcW w:w="1352" w:type="dxa"/>
          </w:tcPr>
          <w:p w:rsidR="0049380A" w:rsidRDefault="0049380A" w:rsidP="0049380A">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49380A" w:rsidP="0049380A">
            <w:pPr>
              <w:jc w:val="center"/>
              <w:rPr>
                <w:rFonts w:ascii="Times New Roman" w:hAnsi="Times New Roman" w:cs="Times New Roman"/>
                <w:sz w:val="24"/>
              </w:rPr>
            </w:pPr>
          </w:p>
        </w:tc>
      </w:tr>
      <w:tr w:rsidR="0049380A" w:rsidTr="0049380A">
        <w:tc>
          <w:tcPr>
            <w:tcW w:w="2875" w:type="dxa"/>
          </w:tcPr>
          <w:p w:rsidR="0049380A" w:rsidRDefault="0049380A" w:rsidP="0049380A">
            <w:pPr>
              <w:jc w:val="center"/>
              <w:rPr>
                <w:rFonts w:ascii="Times New Roman" w:hAnsi="Times New Roman" w:cs="Times New Roman"/>
                <w:sz w:val="24"/>
              </w:rPr>
            </w:pPr>
          </w:p>
        </w:tc>
        <w:tc>
          <w:tcPr>
            <w:tcW w:w="2572" w:type="dxa"/>
          </w:tcPr>
          <w:p w:rsidR="0049380A" w:rsidRDefault="0049380A" w:rsidP="0049380A">
            <w:pPr>
              <w:jc w:val="center"/>
              <w:rPr>
                <w:rFonts w:ascii="Times New Roman" w:hAnsi="Times New Roman" w:cs="Times New Roman"/>
                <w:sz w:val="24"/>
              </w:rPr>
            </w:pPr>
            <w:r>
              <w:rPr>
                <w:rFonts w:ascii="Times New Roman" w:hAnsi="Times New Roman" w:cs="Times New Roman"/>
                <w:sz w:val="24"/>
              </w:rPr>
              <w:t>Query</w:t>
            </w:r>
          </w:p>
        </w:tc>
        <w:tc>
          <w:tcPr>
            <w:tcW w:w="1041" w:type="dxa"/>
          </w:tcPr>
          <w:p w:rsidR="0049380A" w:rsidRDefault="0049380A" w:rsidP="0049380A">
            <w:pPr>
              <w:jc w:val="center"/>
              <w:rPr>
                <w:rFonts w:ascii="Times New Roman" w:hAnsi="Times New Roman" w:cs="Times New Roman"/>
                <w:sz w:val="24"/>
              </w:rPr>
            </w:pPr>
          </w:p>
        </w:tc>
        <w:tc>
          <w:tcPr>
            <w:tcW w:w="1352" w:type="dxa"/>
          </w:tcPr>
          <w:p w:rsidR="0049380A" w:rsidRDefault="0049380A" w:rsidP="0049380A">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49380A" w:rsidP="0049380A">
            <w:pPr>
              <w:jc w:val="center"/>
              <w:rPr>
                <w:rFonts w:ascii="Times New Roman" w:hAnsi="Times New Roman" w:cs="Times New Roman"/>
                <w:sz w:val="24"/>
              </w:rPr>
            </w:pPr>
          </w:p>
        </w:tc>
      </w:tr>
      <w:tr w:rsidR="0049380A" w:rsidTr="0049380A">
        <w:tc>
          <w:tcPr>
            <w:tcW w:w="2875" w:type="dxa"/>
          </w:tcPr>
          <w:p w:rsidR="0049380A" w:rsidRDefault="0049380A" w:rsidP="0049380A">
            <w:pPr>
              <w:jc w:val="center"/>
              <w:rPr>
                <w:rFonts w:ascii="Times New Roman" w:hAnsi="Times New Roman" w:cs="Times New Roman"/>
                <w:sz w:val="24"/>
              </w:rPr>
            </w:pPr>
          </w:p>
        </w:tc>
        <w:tc>
          <w:tcPr>
            <w:tcW w:w="2572" w:type="dxa"/>
          </w:tcPr>
          <w:p w:rsidR="0049380A" w:rsidRDefault="0049380A" w:rsidP="0049380A">
            <w:pPr>
              <w:jc w:val="center"/>
              <w:rPr>
                <w:rFonts w:ascii="Times New Roman" w:hAnsi="Times New Roman" w:cs="Times New Roman"/>
                <w:sz w:val="24"/>
              </w:rPr>
            </w:pPr>
            <w:r>
              <w:rPr>
                <w:rFonts w:ascii="Times New Roman" w:hAnsi="Times New Roman" w:cs="Times New Roman"/>
                <w:sz w:val="24"/>
              </w:rPr>
              <w:t>Report</w:t>
            </w:r>
          </w:p>
        </w:tc>
        <w:tc>
          <w:tcPr>
            <w:tcW w:w="1041" w:type="dxa"/>
          </w:tcPr>
          <w:p w:rsidR="0049380A" w:rsidRDefault="0049380A" w:rsidP="0049380A">
            <w:pPr>
              <w:jc w:val="center"/>
              <w:rPr>
                <w:rFonts w:ascii="Times New Roman" w:hAnsi="Times New Roman" w:cs="Times New Roman"/>
                <w:sz w:val="24"/>
              </w:rPr>
            </w:pPr>
          </w:p>
        </w:tc>
        <w:tc>
          <w:tcPr>
            <w:tcW w:w="1352" w:type="dxa"/>
          </w:tcPr>
          <w:p w:rsidR="0049380A" w:rsidRDefault="0049380A" w:rsidP="0049380A">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49380A" w:rsidP="0049380A">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Single student grades</w:t>
            </w: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Maintain</w:t>
            </w:r>
          </w:p>
        </w:tc>
        <w:tc>
          <w:tcPr>
            <w:tcW w:w="1041" w:type="dxa"/>
          </w:tcPr>
          <w:p w:rsidR="0049380A" w:rsidRDefault="0049380A" w:rsidP="002F61C9">
            <w:pPr>
              <w:jc w:val="center"/>
              <w:rPr>
                <w:rFonts w:ascii="Times New Roman" w:hAnsi="Times New Roman" w:cs="Times New Roman"/>
                <w:sz w:val="24"/>
              </w:rPr>
            </w:pPr>
          </w:p>
        </w:tc>
        <w:tc>
          <w:tcPr>
            <w:tcW w:w="135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Query</w:t>
            </w:r>
          </w:p>
        </w:tc>
        <w:tc>
          <w:tcPr>
            <w:tcW w:w="1041" w:type="dxa"/>
          </w:tcPr>
          <w:p w:rsidR="0049380A" w:rsidRDefault="0049380A" w:rsidP="002F61C9">
            <w:pPr>
              <w:jc w:val="center"/>
              <w:rPr>
                <w:rFonts w:ascii="Times New Roman" w:hAnsi="Times New Roman" w:cs="Times New Roman"/>
                <w:sz w:val="24"/>
              </w:rPr>
            </w:pPr>
          </w:p>
        </w:tc>
        <w:tc>
          <w:tcPr>
            <w:tcW w:w="135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Report</w:t>
            </w:r>
          </w:p>
        </w:tc>
        <w:tc>
          <w:tcPr>
            <w:tcW w:w="1041" w:type="dxa"/>
          </w:tcPr>
          <w:p w:rsidR="0049380A" w:rsidRDefault="0049380A" w:rsidP="002F61C9">
            <w:pPr>
              <w:jc w:val="center"/>
              <w:rPr>
                <w:rFonts w:ascii="Times New Roman" w:hAnsi="Times New Roman" w:cs="Times New Roman"/>
                <w:sz w:val="24"/>
              </w:rPr>
            </w:pPr>
          </w:p>
        </w:tc>
        <w:tc>
          <w:tcPr>
            <w:tcW w:w="135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lastRenderedPageBreak/>
              <w:t>All Courses</w:t>
            </w: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Maintain</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49380A" w:rsidP="002F61C9">
            <w:pPr>
              <w:jc w:val="center"/>
              <w:rPr>
                <w:rFonts w:ascii="Times New Roman" w:hAnsi="Times New Roman" w:cs="Times New Roman"/>
                <w:sz w:val="24"/>
              </w:rPr>
            </w:pP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Query</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Report</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49380A" w:rsidP="002F61C9">
            <w:pPr>
              <w:jc w:val="center"/>
              <w:rPr>
                <w:rFonts w:ascii="Times New Roman" w:hAnsi="Times New Roman" w:cs="Times New Roman"/>
                <w:sz w:val="24"/>
              </w:rPr>
            </w:pP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Single Course</w:t>
            </w: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Maintain</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49380A" w:rsidP="002F61C9">
            <w:pPr>
              <w:jc w:val="center"/>
              <w:rPr>
                <w:rFonts w:ascii="Times New Roman" w:hAnsi="Times New Roman" w:cs="Times New Roman"/>
                <w:sz w:val="24"/>
              </w:rPr>
            </w:pP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Query</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Report</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All Student</w:t>
            </w: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Maintain</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49380A" w:rsidP="002F61C9">
            <w:pPr>
              <w:jc w:val="center"/>
              <w:rPr>
                <w:rFonts w:ascii="Times New Roman" w:hAnsi="Times New Roman" w:cs="Times New Roman"/>
                <w:sz w:val="24"/>
              </w:rPr>
            </w:pP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Query</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Report</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49380A" w:rsidP="002F61C9">
            <w:pPr>
              <w:jc w:val="center"/>
              <w:rPr>
                <w:rFonts w:ascii="Times New Roman" w:hAnsi="Times New Roman" w:cs="Times New Roman"/>
                <w:sz w:val="24"/>
              </w:rPr>
            </w:pP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Single Student</w:t>
            </w: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Maintain</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49380A" w:rsidP="002F61C9">
            <w:pPr>
              <w:jc w:val="center"/>
              <w:rPr>
                <w:rFonts w:ascii="Times New Roman" w:hAnsi="Times New Roman" w:cs="Times New Roman"/>
                <w:sz w:val="24"/>
              </w:rPr>
            </w:pP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Query</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Report</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49380A" w:rsidP="002F61C9">
            <w:pPr>
              <w:jc w:val="center"/>
              <w:rPr>
                <w:rFonts w:ascii="Times New Roman" w:hAnsi="Times New Roman" w:cs="Times New Roman"/>
                <w:sz w:val="24"/>
              </w:rPr>
            </w:pP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All Professors</w:t>
            </w: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Maintain</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49380A" w:rsidP="002F61C9">
            <w:pPr>
              <w:jc w:val="center"/>
              <w:rPr>
                <w:rFonts w:ascii="Times New Roman" w:hAnsi="Times New Roman" w:cs="Times New Roman"/>
                <w:sz w:val="24"/>
              </w:rPr>
            </w:pP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Query</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Report</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49380A" w:rsidP="002F61C9">
            <w:pPr>
              <w:jc w:val="center"/>
              <w:rPr>
                <w:rFonts w:ascii="Times New Roman" w:hAnsi="Times New Roman" w:cs="Times New Roman"/>
                <w:sz w:val="24"/>
              </w:rPr>
            </w:pP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Single Professor</w:t>
            </w: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Maintain</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49380A" w:rsidP="002F61C9">
            <w:pPr>
              <w:jc w:val="center"/>
              <w:rPr>
                <w:rFonts w:ascii="Times New Roman" w:hAnsi="Times New Roman" w:cs="Times New Roman"/>
                <w:sz w:val="24"/>
              </w:rPr>
            </w:pP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Query</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Report</w:t>
            </w:r>
          </w:p>
        </w:tc>
        <w:tc>
          <w:tcPr>
            <w:tcW w:w="1041"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352"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All Students GPA</w:t>
            </w: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Maintain</w:t>
            </w:r>
          </w:p>
        </w:tc>
        <w:tc>
          <w:tcPr>
            <w:tcW w:w="1041" w:type="dxa"/>
          </w:tcPr>
          <w:p w:rsidR="0049380A" w:rsidRDefault="0049380A" w:rsidP="002F61C9">
            <w:pPr>
              <w:jc w:val="center"/>
              <w:rPr>
                <w:rFonts w:ascii="Times New Roman" w:hAnsi="Times New Roman" w:cs="Times New Roman"/>
                <w:sz w:val="24"/>
              </w:rPr>
            </w:pPr>
          </w:p>
        </w:tc>
        <w:tc>
          <w:tcPr>
            <w:tcW w:w="1352" w:type="dxa"/>
          </w:tcPr>
          <w:p w:rsidR="0049380A" w:rsidRDefault="0049380A" w:rsidP="002F61C9">
            <w:pPr>
              <w:jc w:val="center"/>
              <w:rPr>
                <w:rFonts w:ascii="Times New Roman" w:hAnsi="Times New Roman" w:cs="Times New Roman"/>
                <w:sz w:val="24"/>
              </w:rPr>
            </w:pP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Query</w:t>
            </w:r>
          </w:p>
        </w:tc>
        <w:tc>
          <w:tcPr>
            <w:tcW w:w="1041" w:type="dxa"/>
          </w:tcPr>
          <w:p w:rsidR="0049380A" w:rsidRDefault="0049380A" w:rsidP="002F61C9">
            <w:pPr>
              <w:jc w:val="center"/>
              <w:rPr>
                <w:rFonts w:ascii="Times New Roman" w:hAnsi="Times New Roman" w:cs="Times New Roman"/>
                <w:sz w:val="24"/>
              </w:rPr>
            </w:pPr>
          </w:p>
        </w:tc>
        <w:tc>
          <w:tcPr>
            <w:tcW w:w="1352"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Report</w:t>
            </w:r>
          </w:p>
        </w:tc>
        <w:tc>
          <w:tcPr>
            <w:tcW w:w="1041" w:type="dxa"/>
          </w:tcPr>
          <w:p w:rsidR="0049380A" w:rsidRDefault="0049380A" w:rsidP="002F61C9">
            <w:pPr>
              <w:jc w:val="center"/>
              <w:rPr>
                <w:rFonts w:ascii="Times New Roman" w:hAnsi="Times New Roman" w:cs="Times New Roman"/>
                <w:sz w:val="24"/>
              </w:rPr>
            </w:pPr>
          </w:p>
        </w:tc>
        <w:tc>
          <w:tcPr>
            <w:tcW w:w="1352"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Single Students GPA</w:t>
            </w: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Maintain</w:t>
            </w:r>
          </w:p>
        </w:tc>
        <w:tc>
          <w:tcPr>
            <w:tcW w:w="1041" w:type="dxa"/>
          </w:tcPr>
          <w:p w:rsidR="0049380A" w:rsidRDefault="0049380A" w:rsidP="002F61C9">
            <w:pPr>
              <w:jc w:val="center"/>
              <w:rPr>
                <w:rFonts w:ascii="Times New Roman" w:hAnsi="Times New Roman" w:cs="Times New Roman"/>
                <w:sz w:val="24"/>
              </w:rPr>
            </w:pPr>
          </w:p>
        </w:tc>
        <w:tc>
          <w:tcPr>
            <w:tcW w:w="1352" w:type="dxa"/>
          </w:tcPr>
          <w:p w:rsidR="0049380A" w:rsidRDefault="0049380A" w:rsidP="002F61C9">
            <w:pPr>
              <w:jc w:val="center"/>
              <w:rPr>
                <w:rFonts w:ascii="Times New Roman" w:hAnsi="Times New Roman" w:cs="Times New Roman"/>
                <w:sz w:val="24"/>
              </w:rPr>
            </w:pPr>
          </w:p>
        </w:tc>
        <w:tc>
          <w:tcPr>
            <w:tcW w:w="1150" w:type="dxa"/>
          </w:tcPr>
          <w:p w:rsidR="0049380A" w:rsidRDefault="0049380A" w:rsidP="002F61C9">
            <w:pPr>
              <w:jc w:val="center"/>
              <w:rPr>
                <w:rFonts w:ascii="Times New Roman" w:hAnsi="Times New Roman" w:cs="Times New Roman"/>
                <w:sz w:val="24"/>
              </w:rPr>
            </w:pP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Query</w:t>
            </w:r>
          </w:p>
        </w:tc>
        <w:tc>
          <w:tcPr>
            <w:tcW w:w="1041" w:type="dxa"/>
          </w:tcPr>
          <w:p w:rsidR="0049380A" w:rsidRDefault="0049380A" w:rsidP="002F61C9">
            <w:pPr>
              <w:jc w:val="center"/>
              <w:rPr>
                <w:rFonts w:ascii="Times New Roman" w:hAnsi="Times New Roman" w:cs="Times New Roman"/>
                <w:sz w:val="24"/>
              </w:rPr>
            </w:pPr>
          </w:p>
        </w:tc>
        <w:tc>
          <w:tcPr>
            <w:tcW w:w="1352"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r>
      <w:tr w:rsidR="0049380A" w:rsidTr="0049380A">
        <w:tc>
          <w:tcPr>
            <w:tcW w:w="2875" w:type="dxa"/>
          </w:tcPr>
          <w:p w:rsidR="0049380A" w:rsidRDefault="0049380A" w:rsidP="002F61C9">
            <w:pPr>
              <w:jc w:val="center"/>
              <w:rPr>
                <w:rFonts w:ascii="Times New Roman" w:hAnsi="Times New Roman" w:cs="Times New Roman"/>
                <w:sz w:val="24"/>
              </w:rPr>
            </w:pPr>
          </w:p>
        </w:tc>
        <w:tc>
          <w:tcPr>
            <w:tcW w:w="2572" w:type="dxa"/>
          </w:tcPr>
          <w:p w:rsidR="0049380A" w:rsidRDefault="0049380A" w:rsidP="002F61C9">
            <w:pPr>
              <w:jc w:val="center"/>
              <w:rPr>
                <w:rFonts w:ascii="Times New Roman" w:hAnsi="Times New Roman" w:cs="Times New Roman"/>
                <w:sz w:val="24"/>
              </w:rPr>
            </w:pPr>
            <w:r>
              <w:rPr>
                <w:rFonts w:ascii="Times New Roman" w:hAnsi="Times New Roman" w:cs="Times New Roman"/>
                <w:sz w:val="24"/>
              </w:rPr>
              <w:t>Report</w:t>
            </w:r>
          </w:p>
        </w:tc>
        <w:tc>
          <w:tcPr>
            <w:tcW w:w="1041" w:type="dxa"/>
          </w:tcPr>
          <w:p w:rsidR="0049380A" w:rsidRDefault="0049380A" w:rsidP="002F61C9">
            <w:pPr>
              <w:jc w:val="center"/>
              <w:rPr>
                <w:rFonts w:ascii="Times New Roman" w:hAnsi="Times New Roman" w:cs="Times New Roman"/>
                <w:sz w:val="24"/>
              </w:rPr>
            </w:pPr>
          </w:p>
        </w:tc>
        <w:tc>
          <w:tcPr>
            <w:tcW w:w="1352" w:type="dxa"/>
          </w:tcPr>
          <w:p w:rsidR="0049380A" w:rsidRDefault="00D76E6C" w:rsidP="002F61C9">
            <w:pPr>
              <w:jc w:val="center"/>
              <w:rPr>
                <w:rFonts w:ascii="Times New Roman" w:hAnsi="Times New Roman" w:cs="Times New Roman"/>
                <w:sz w:val="24"/>
              </w:rPr>
            </w:pPr>
            <w:r>
              <w:rPr>
                <w:rFonts w:ascii="Times New Roman" w:hAnsi="Times New Roman" w:cs="Times New Roman"/>
                <w:sz w:val="24"/>
              </w:rPr>
              <w:t>X</w:t>
            </w:r>
          </w:p>
        </w:tc>
        <w:tc>
          <w:tcPr>
            <w:tcW w:w="1150" w:type="dxa"/>
          </w:tcPr>
          <w:p w:rsidR="0049380A" w:rsidRDefault="0049380A" w:rsidP="002F61C9">
            <w:pPr>
              <w:jc w:val="center"/>
              <w:rPr>
                <w:rFonts w:ascii="Times New Roman" w:hAnsi="Times New Roman" w:cs="Times New Roman"/>
                <w:sz w:val="24"/>
              </w:rPr>
            </w:pPr>
          </w:p>
        </w:tc>
      </w:tr>
    </w:tbl>
    <w:p w:rsidR="00D76E6C" w:rsidRDefault="00D76E6C" w:rsidP="00D76E6C">
      <w:pPr>
        <w:rPr>
          <w:rFonts w:ascii="Times New Roman" w:hAnsi="Times New Roman" w:cs="Times New Roman"/>
          <w:sz w:val="24"/>
        </w:rPr>
      </w:pPr>
    </w:p>
    <w:p w:rsidR="00CF0B6E" w:rsidRDefault="00CF0B6E" w:rsidP="00D76E6C">
      <w:pPr>
        <w:rPr>
          <w:rFonts w:ascii="Times New Roman" w:hAnsi="Times New Roman" w:cs="Times New Roman"/>
          <w:b/>
          <w:sz w:val="32"/>
          <w:u w:val="single"/>
        </w:rPr>
      </w:pPr>
      <w:r>
        <w:rPr>
          <w:rFonts w:ascii="Times New Roman" w:hAnsi="Times New Roman" w:cs="Times New Roman"/>
          <w:b/>
          <w:sz w:val="32"/>
          <w:u w:val="single"/>
        </w:rPr>
        <w:t>SPMP:</w:t>
      </w:r>
    </w:p>
    <w:p w:rsidR="00CF0B6E" w:rsidRPr="00CF0B6E" w:rsidRDefault="00CF0B6E" w:rsidP="00CF0B6E">
      <w:pPr>
        <w:pStyle w:val="NormalWeb"/>
        <w:spacing w:before="0" w:beforeAutospacing="0" w:after="0" w:afterAutospacing="0"/>
      </w:pPr>
      <w:r>
        <w:rPr>
          <w:rFonts w:ascii="Calibri" w:hAnsi="Calibri"/>
          <w:sz w:val="36"/>
          <w:szCs w:val="36"/>
        </w:rPr>
        <w:fldChar w:fldCharType="begin"/>
      </w:r>
      <w:r>
        <w:rPr>
          <w:rFonts w:ascii="Calibri" w:hAnsi="Calibri"/>
          <w:sz w:val="36"/>
          <w:szCs w:val="36"/>
        </w:rPr>
        <w:instrText xml:space="preserve"> HYPERLINK "</w:instrText>
      </w:r>
      <w:r w:rsidRPr="00CF0B6E">
        <w:rPr>
          <w:rFonts w:ascii="Calibri" w:hAnsi="Calibri"/>
          <w:sz w:val="36"/>
          <w:szCs w:val="36"/>
        </w:rPr>
        <w:instrText>https://drive.google.com/open?id=1Raq-Y6CrqjRZyRDQASG_DGHrvFirg6lM</w:instrText>
      </w:r>
    </w:p>
    <w:p w:rsidR="00CF0B6E" w:rsidRPr="002D45BE" w:rsidRDefault="00CF0B6E" w:rsidP="00CF0B6E">
      <w:pPr>
        <w:pStyle w:val="NormalWeb"/>
        <w:spacing w:before="0" w:beforeAutospacing="0" w:after="0" w:afterAutospacing="0"/>
        <w:rPr>
          <w:rStyle w:val="Hyperlink"/>
        </w:rPr>
      </w:pPr>
      <w:r>
        <w:rPr>
          <w:rFonts w:ascii="Calibri" w:hAnsi="Calibri"/>
          <w:sz w:val="36"/>
          <w:szCs w:val="36"/>
        </w:rPr>
        <w:instrText xml:space="preserve">" </w:instrText>
      </w:r>
      <w:r>
        <w:rPr>
          <w:rFonts w:ascii="Calibri" w:hAnsi="Calibri"/>
          <w:sz w:val="36"/>
          <w:szCs w:val="36"/>
        </w:rPr>
        <w:fldChar w:fldCharType="separate"/>
      </w:r>
      <w:r w:rsidRPr="002D45BE">
        <w:rPr>
          <w:rStyle w:val="Hyperlink"/>
          <w:rFonts w:ascii="Calibri" w:hAnsi="Calibri"/>
          <w:sz w:val="36"/>
          <w:szCs w:val="36"/>
        </w:rPr>
        <w:t>https://drive.google.com/open?id=1Raq-Y6CrqjRZyRDQASG_DGHrvFirg6lM</w:t>
      </w:r>
    </w:p>
    <w:p w:rsidR="00D76E6C" w:rsidRPr="00CF0B6E" w:rsidRDefault="00CF0B6E" w:rsidP="00D76E6C">
      <w:pPr>
        <w:rPr>
          <w:rFonts w:ascii="Times New Roman" w:hAnsi="Times New Roman" w:cs="Times New Roman"/>
          <w:sz w:val="32"/>
        </w:rPr>
      </w:pPr>
      <w:r>
        <w:rPr>
          <w:rFonts w:ascii="Calibri" w:hAnsi="Calibri"/>
          <w:sz w:val="36"/>
          <w:szCs w:val="36"/>
        </w:rPr>
        <w:fldChar w:fldCharType="end"/>
      </w:r>
      <w:r w:rsidR="00D76E6C">
        <w:rPr>
          <w:rFonts w:ascii="Times New Roman" w:hAnsi="Times New Roman" w:cs="Times New Roman"/>
          <w:b/>
          <w:sz w:val="28"/>
          <w:u w:val="single"/>
        </w:rPr>
        <w:t>E/R Diagram:</w:t>
      </w:r>
    </w:p>
    <w:p w:rsidR="00D76E6C" w:rsidRPr="00D76E6C" w:rsidRDefault="00D76E6C" w:rsidP="00D76E6C">
      <w:pPr>
        <w:rPr>
          <w:rFonts w:ascii="Times New Roman" w:hAnsi="Times New Roman" w:cs="Times New Roman"/>
          <w:sz w:val="24"/>
        </w:rPr>
      </w:pPr>
      <w:r>
        <w:rPr>
          <w:noProof/>
        </w:rPr>
        <w:drawing>
          <wp:inline distT="0" distB="0" distL="0" distR="0">
            <wp:extent cx="5943600" cy="186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68060"/>
                    </a:xfrm>
                    <a:prstGeom prst="rect">
                      <a:avLst/>
                    </a:prstGeom>
                    <a:noFill/>
                    <a:ln>
                      <a:noFill/>
                    </a:ln>
                  </pic:spPr>
                </pic:pic>
              </a:graphicData>
            </a:graphic>
          </wp:inline>
        </w:drawing>
      </w:r>
    </w:p>
    <w:p w:rsidR="00D76E6C" w:rsidRDefault="00D76E6C" w:rsidP="00EC5649">
      <w:pPr>
        <w:rPr>
          <w:rFonts w:ascii="Times New Roman" w:hAnsi="Times New Roman" w:cs="Times New Roman"/>
          <w:b/>
          <w:sz w:val="28"/>
          <w:u w:val="single"/>
        </w:rPr>
      </w:pPr>
    </w:p>
    <w:p w:rsidR="00D76E6C" w:rsidRDefault="00D76E6C" w:rsidP="00EC5649">
      <w:pPr>
        <w:rPr>
          <w:rFonts w:ascii="Times New Roman" w:hAnsi="Times New Roman" w:cs="Times New Roman"/>
          <w:b/>
          <w:sz w:val="28"/>
          <w:u w:val="single"/>
        </w:rPr>
      </w:pPr>
    </w:p>
    <w:p w:rsidR="00D76E6C" w:rsidRDefault="00D76E6C" w:rsidP="00EC5649">
      <w:pPr>
        <w:rPr>
          <w:rFonts w:ascii="Times New Roman" w:hAnsi="Times New Roman" w:cs="Times New Roman"/>
          <w:b/>
          <w:sz w:val="28"/>
          <w:u w:val="single"/>
        </w:rPr>
      </w:pPr>
    </w:p>
    <w:p w:rsidR="00D76E6C" w:rsidRDefault="00D76E6C" w:rsidP="00EC5649">
      <w:pPr>
        <w:rPr>
          <w:rFonts w:ascii="Times New Roman" w:hAnsi="Times New Roman" w:cs="Times New Roman"/>
          <w:b/>
          <w:sz w:val="28"/>
          <w:u w:val="single"/>
        </w:rPr>
      </w:pPr>
    </w:p>
    <w:p w:rsidR="00D76E6C" w:rsidRDefault="00D76E6C" w:rsidP="00EC5649">
      <w:pPr>
        <w:rPr>
          <w:rFonts w:ascii="Times New Roman" w:hAnsi="Times New Roman" w:cs="Times New Roman"/>
          <w:b/>
          <w:sz w:val="28"/>
          <w:u w:val="single"/>
        </w:rPr>
      </w:pPr>
      <w:r>
        <w:rPr>
          <w:rFonts w:ascii="Times New Roman" w:hAnsi="Times New Roman" w:cs="Times New Roman"/>
          <w:b/>
          <w:sz w:val="28"/>
          <w:u w:val="single"/>
        </w:rPr>
        <w:t>CRC Cards:</w:t>
      </w:r>
    </w:p>
    <w:tbl>
      <w:tblPr>
        <w:tblStyle w:val="TableGrid"/>
        <w:tblW w:w="0" w:type="auto"/>
        <w:tblLayout w:type="fixed"/>
        <w:tblLook w:val="04A0" w:firstRow="1" w:lastRow="0" w:firstColumn="1" w:lastColumn="0" w:noHBand="0" w:noVBand="1"/>
      </w:tblPr>
      <w:tblGrid>
        <w:gridCol w:w="1615"/>
        <w:gridCol w:w="1420"/>
      </w:tblGrid>
      <w:tr w:rsidR="00D76E6C" w:rsidTr="002D2F2E">
        <w:trPr>
          <w:trHeight w:val="331"/>
        </w:trPr>
        <w:tc>
          <w:tcPr>
            <w:tcW w:w="3035" w:type="dxa"/>
            <w:gridSpan w:val="2"/>
          </w:tcPr>
          <w:p w:rsidR="00D76E6C" w:rsidRPr="00D76E6C" w:rsidRDefault="00D76E6C" w:rsidP="00EC5649">
            <w:pPr>
              <w:rPr>
                <w:rFonts w:ascii="Times New Roman" w:hAnsi="Times New Roman" w:cs="Times New Roman"/>
                <w:b/>
                <w:sz w:val="24"/>
              </w:rPr>
            </w:pPr>
            <w:r>
              <w:rPr>
                <w:rFonts w:ascii="Times New Roman" w:hAnsi="Times New Roman" w:cs="Times New Roman"/>
                <w:b/>
                <w:sz w:val="24"/>
              </w:rPr>
              <w:t>Courses</w:t>
            </w:r>
          </w:p>
        </w:tc>
      </w:tr>
      <w:tr w:rsidR="00D76E6C" w:rsidTr="00264782">
        <w:trPr>
          <w:trHeight w:val="331"/>
        </w:trPr>
        <w:tc>
          <w:tcPr>
            <w:tcW w:w="1615" w:type="dxa"/>
          </w:tcPr>
          <w:p w:rsidR="00D76E6C" w:rsidRDefault="009C05D4" w:rsidP="00EC5649">
            <w:pPr>
              <w:rPr>
                <w:rFonts w:ascii="Times New Roman" w:hAnsi="Times New Roman" w:cs="Times New Roman"/>
                <w:sz w:val="24"/>
              </w:rPr>
            </w:pPr>
            <w:r>
              <w:rPr>
                <w:rFonts w:ascii="Times New Roman" w:hAnsi="Times New Roman" w:cs="Times New Roman"/>
                <w:sz w:val="24"/>
              </w:rPr>
              <w:t>Course</w:t>
            </w:r>
            <w:r w:rsidR="00D76E6C">
              <w:rPr>
                <w:rFonts w:ascii="Times New Roman" w:hAnsi="Times New Roman" w:cs="Times New Roman"/>
                <w:sz w:val="24"/>
              </w:rPr>
              <w:t>ID</w:t>
            </w:r>
          </w:p>
          <w:p w:rsidR="002D2F2E" w:rsidRDefault="009C05D4" w:rsidP="00EC5649">
            <w:pPr>
              <w:rPr>
                <w:rFonts w:ascii="Times New Roman" w:hAnsi="Times New Roman" w:cs="Times New Roman"/>
                <w:sz w:val="24"/>
              </w:rPr>
            </w:pPr>
            <w:r>
              <w:rPr>
                <w:rFonts w:ascii="Times New Roman" w:hAnsi="Times New Roman" w:cs="Times New Roman"/>
                <w:sz w:val="24"/>
              </w:rPr>
              <w:t>Course</w:t>
            </w:r>
            <w:r w:rsidR="002D2F2E">
              <w:rPr>
                <w:rFonts w:ascii="Times New Roman" w:hAnsi="Times New Roman" w:cs="Times New Roman"/>
                <w:sz w:val="24"/>
              </w:rPr>
              <w:t>Num</w:t>
            </w:r>
          </w:p>
          <w:p w:rsidR="00D76E6C" w:rsidRDefault="002D2F2E" w:rsidP="00EC5649">
            <w:pPr>
              <w:rPr>
                <w:rFonts w:ascii="Times New Roman" w:hAnsi="Times New Roman" w:cs="Times New Roman"/>
                <w:sz w:val="24"/>
              </w:rPr>
            </w:pPr>
            <w:r>
              <w:rPr>
                <w:rFonts w:ascii="Times New Roman" w:hAnsi="Times New Roman" w:cs="Times New Roman"/>
                <w:sz w:val="24"/>
              </w:rPr>
              <w:t>Name</w:t>
            </w:r>
          </w:p>
          <w:p w:rsidR="002D2F2E" w:rsidRDefault="002D2F2E" w:rsidP="00EC5649">
            <w:pPr>
              <w:rPr>
                <w:rFonts w:ascii="Times New Roman" w:hAnsi="Times New Roman" w:cs="Times New Roman"/>
                <w:sz w:val="24"/>
              </w:rPr>
            </w:pPr>
            <w:r>
              <w:rPr>
                <w:rFonts w:ascii="Times New Roman" w:hAnsi="Times New Roman" w:cs="Times New Roman"/>
                <w:sz w:val="24"/>
              </w:rPr>
              <w:t>Time</w:t>
            </w:r>
          </w:p>
          <w:p w:rsidR="002D2F2E" w:rsidRDefault="002D2F2E" w:rsidP="00EC5649">
            <w:pPr>
              <w:rPr>
                <w:rFonts w:ascii="Times New Roman" w:hAnsi="Times New Roman" w:cs="Times New Roman"/>
                <w:sz w:val="24"/>
              </w:rPr>
            </w:pPr>
            <w:r>
              <w:rPr>
                <w:rFonts w:ascii="Times New Roman" w:hAnsi="Times New Roman" w:cs="Times New Roman"/>
                <w:sz w:val="24"/>
              </w:rPr>
              <w:t>Mode</w:t>
            </w:r>
          </w:p>
          <w:p w:rsidR="002D2F2E" w:rsidRPr="00D76E6C" w:rsidRDefault="002D2F2E" w:rsidP="00EC5649">
            <w:pPr>
              <w:rPr>
                <w:rFonts w:ascii="Times New Roman" w:hAnsi="Times New Roman" w:cs="Times New Roman"/>
                <w:sz w:val="24"/>
              </w:rPr>
            </w:pPr>
            <w:r>
              <w:rPr>
                <w:rFonts w:ascii="Times New Roman" w:hAnsi="Times New Roman" w:cs="Times New Roman"/>
                <w:sz w:val="24"/>
              </w:rPr>
              <w:t>Day</w:t>
            </w:r>
          </w:p>
        </w:tc>
        <w:tc>
          <w:tcPr>
            <w:tcW w:w="1420" w:type="dxa"/>
          </w:tcPr>
          <w:p w:rsidR="00D76E6C" w:rsidRDefault="002D2F2E" w:rsidP="00EC5649">
            <w:pPr>
              <w:rPr>
                <w:rFonts w:ascii="Times New Roman" w:hAnsi="Times New Roman" w:cs="Times New Roman"/>
                <w:sz w:val="24"/>
              </w:rPr>
            </w:pPr>
            <w:r>
              <w:rPr>
                <w:rFonts w:ascii="Times New Roman" w:hAnsi="Times New Roman" w:cs="Times New Roman"/>
                <w:sz w:val="24"/>
              </w:rPr>
              <w:t>Students</w:t>
            </w:r>
          </w:p>
          <w:p w:rsidR="002D2F2E" w:rsidRPr="002D2F2E" w:rsidRDefault="002D2F2E" w:rsidP="00EC5649">
            <w:pPr>
              <w:rPr>
                <w:rFonts w:ascii="Times New Roman" w:hAnsi="Times New Roman" w:cs="Times New Roman"/>
                <w:sz w:val="24"/>
              </w:rPr>
            </w:pPr>
            <w:r>
              <w:rPr>
                <w:rFonts w:ascii="Times New Roman" w:hAnsi="Times New Roman" w:cs="Times New Roman"/>
                <w:sz w:val="24"/>
              </w:rPr>
              <w:t>Instructor</w:t>
            </w:r>
          </w:p>
        </w:tc>
      </w:tr>
    </w:tbl>
    <w:tbl>
      <w:tblPr>
        <w:tblStyle w:val="TableGrid"/>
        <w:tblpPr w:leftFromText="180" w:rightFromText="180" w:vertAnchor="text" w:horzAnchor="margin" w:tblpXSpec="center" w:tblpY="-1995"/>
        <w:tblW w:w="0" w:type="auto"/>
        <w:tblLayout w:type="fixed"/>
        <w:tblLook w:val="04A0" w:firstRow="1" w:lastRow="0" w:firstColumn="1" w:lastColumn="0" w:noHBand="0" w:noVBand="1"/>
      </w:tblPr>
      <w:tblGrid>
        <w:gridCol w:w="1525"/>
        <w:gridCol w:w="1080"/>
      </w:tblGrid>
      <w:tr w:rsidR="002D2F2E" w:rsidTr="00CF0B6E">
        <w:trPr>
          <w:trHeight w:val="331"/>
        </w:trPr>
        <w:tc>
          <w:tcPr>
            <w:tcW w:w="2605" w:type="dxa"/>
            <w:gridSpan w:val="2"/>
          </w:tcPr>
          <w:p w:rsidR="002D2F2E" w:rsidRPr="00D76E6C" w:rsidRDefault="002D2F2E" w:rsidP="00CF0B6E">
            <w:pPr>
              <w:rPr>
                <w:rFonts w:ascii="Times New Roman" w:hAnsi="Times New Roman" w:cs="Times New Roman"/>
                <w:b/>
                <w:sz w:val="24"/>
              </w:rPr>
            </w:pPr>
            <w:r>
              <w:rPr>
                <w:rFonts w:ascii="Times New Roman" w:hAnsi="Times New Roman" w:cs="Times New Roman"/>
                <w:b/>
                <w:sz w:val="24"/>
              </w:rPr>
              <w:t>Instructor</w:t>
            </w:r>
          </w:p>
        </w:tc>
      </w:tr>
      <w:tr w:rsidR="002D2F2E" w:rsidTr="00CF0B6E">
        <w:trPr>
          <w:trHeight w:val="331"/>
        </w:trPr>
        <w:tc>
          <w:tcPr>
            <w:tcW w:w="1525" w:type="dxa"/>
          </w:tcPr>
          <w:p w:rsidR="002D2F2E" w:rsidRDefault="002D2F2E" w:rsidP="00CF0B6E">
            <w:pPr>
              <w:rPr>
                <w:rFonts w:ascii="Times New Roman" w:hAnsi="Times New Roman" w:cs="Times New Roman"/>
                <w:sz w:val="24"/>
              </w:rPr>
            </w:pPr>
            <w:r>
              <w:rPr>
                <w:rFonts w:ascii="Times New Roman" w:hAnsi="Times New Roman" w:cs="Times New Roman"/>
                <w:sz w:val="24"/>
              </w:rPr>
              <w:t>Name</w:t>
            </w:r>
          </w:p>
          <w:p w:rsidR="002D2F2E" w:rsidRDefault="009C05D4" w:rsidP="00CF0B6E">
            <w:pPr>
              <w:rPr>
                <w:rFonts w:ascii="Times New Roman" w:hAnsi="Times New Roman" w:cs="Times New Roman"/>
                <w:sz w:val="24"/>
              </w:rPr>
            </w:pPr>
            <w:r>
              <w:rPr>
                <w:rFonts w:ascii="Times New Roman" w:hAnsi="Times New Roman" w:cs="Times New Roman"/>
                <w:sz w:val="24"/>
              </w:rPr>
              <w:t>Instructor</w:t>
            </w:r>
            <w:r w:rsidR="002D2F2E">
              <w:rPr>
                <w:rFonts w:ascii="Times New Roman" w:hAnsi="Times New Roman" w:cs="Times New Roman"/>
                <w:sz w:val="24"/>
              </w:rPr>
              <w:t>ID</w:t>
            </w:r>
          </w:p>
          <w:p w:rsidR="002D2F2E" w:rsidRDefault="002D2F2E" w:rsidP="00CF0B6E">
            <w:pPr>
              <w:rPr>
                <w:rFonts w:ascii="Times New Roman" w:hAnsi="Times New Roman" w:cs="Times New Roman"/>
                <w:sz w:val="24"/>
              </w:rPr>
            </w:pPr>
            <w:r>
              <w:rPr>
                <w:rFonts w:ascii="Times New Roman" w:hAnsi="Times New Roman" w:cs="Times New Roman"/>
                <w:sz w:val="24"/>
              </w:rPr>
              <w:t>Gender</w:t>
            </w:r>
          </w:p>
          <w:p w:rsidR="002D2F2E" w:rsidRDefault="002D2F2E" w:rsidP="00CF0B6E">
            <w:pPr>
              <w:rPr>
                <w:rFonts w:ascii="Times New Roman" w:hAnsi="Times New Roman" w:cs="Times New Roman"/>
                <w:sz w:val="24"/>
              </w:rPr>
            </w:pPr>
            <w:r>
              <w:rPr>
                <w:rFonts w:ascii="Times New Roman" w:hAnsi="Times New Roman" w:cs="Times New Roman"/>
                <w:sz w:val="24"/>
              </w:rPr>
              <w:t>Address</w:t>
            </w:r>
          </w:p>
          <w:p w:rsidR="002D2F2E" w:rsidRDefault="002D2F2E" w:rsidP="00CF0B6E">
            <w:pPr>
              <w:rPr>
                <w:rFonts w:ascii="Times New Roman" w:hAnsi="Times New Roman" w:cs="Times New Roman"/>
                <w:sz w:val="24"/>
              </w:rPr>
            </w:pPr>
            <w:r>
              <w:rPr>
                <w:rFonts w:ascii="Times New Roman" w:hAnsi="Times New Roman" w:cs="Times New Roman"/>
                <w:sz w:val="24"/>
              </w:rPr>
              <w:t>Phone</w:t>
            </w:r>
          </w:p>
          <w:p w:rsidR="002D2F2E" w:rsidRPr="00D76E6C" w:rsidRDefault="002D2F2E" w:rsidP="00CF0B6E">
            <w:pPr>
              <w:rPr>
                <w:rFonts w:ascii="Times New Roman" w:hAnsi="Times New Roman" w:cs="Times New Roman"/>
                <w:sz w:val="24"/>
              </w:rPr>
            </w:pPr>
            <w:r>
              <w:rPr>
                <w:rFonts w:ascii="Times New Roman" w:hAnsi="Times New Roman" w:cs="Times New Roman"/>
                <w:sz w:val="24"/>
              </w:rPr>
              <w:t>E-mail</w:t>
            </w:r>
          </w:p>
        </w:tc>
        <w:tc>
          <w:tcPr>
            <w:tcW w:w="1080" w:type="dxa"/>
          </w:tcPr>
          <w:p w:rsidR="002D2F2E" w:rsidRDefault="002D2F2E" w:rsidP="00CF0B6E">
            <w:pPr>
              <w:rPr>
                <w:rFonts w:ascii="Times New Roman" w:hAnsi="Times New Roman" w:cs="Times New Roman"/>
                <w:sz w:val="24"/>
              </w:rPr>
            </w:pPr>
            <w:r>
              <w:rPr>
                <w:rFonts w:ascii="Times New Roman" w:hAnsi="Times New Roman" w:cs="Times New Roman"/>
                <w:sz w:val="24"/>
              </w:rPr>
              <w:t>Courses</w:t>
            </w:r>
          </w:p>
          <w:p w:rsidR="002D2F2E" w:rsidRPr="002D2F2E" w:rsidRDefault="002D2F2E" w:rsidP="00CF0B6E">
            <w:pPr>
              <w:rPr>
                <w:rFonts w:ascii="Times New Roman" w:hAnsi="Times New Roman" w:cs="Times New Roman"/>
                <w:sz w:val="24"/>
              </w:rPr>
            </w:pPr>
            <w:r>
              <w:rPr>
                <w:rFonts w:ascii="Times New Roman" w:hAnsi="Times New Roman" w:cs="Times New Roman"/>
                <w:sz w:val="24"/>
              </w:rPr>
              <w:t>Students</w:t>
            </w:r>
          </w:p>
        </w:tc>
      </w:tr>
    </w:tbl>
    <w:tbl>
      <w:tblPr>
        <w:tblStyle w:val="TableGrid"/>
        <w:tblpPr w:leftFromText="180" w:rightFromText="180" w:vertAnchor="text" w:horzAnchor="page" w:tblpX="7741" w:tblpY="-1981"/>
        <w:tblOverlap w:val="never"/>
        <w:tblW w:w="0" w:type="auto"/>
        <w:tblLook w:val="04A0" w:firstRow="1" w:lastRow="0" w:firstColumn="1" w:lastColumn="0" w:noHBand="0" w:noVBand="1"/>
      </w:tblPr>
      <w:tblGrid>
        <w:gridCol w:w="1515"/>
        <w:gridCol w:w="1123"/>
      </w:tblGrid>
      <w:tr w:rsidR="002D2F2E" w:rsidTr="00CF0B6E">
        <w:trPr>
          <w:trHeight w:val="331"/>
        </w:trPr>
        <w:tc>
          <w:tcPr>
            <w:tcW w:w="2638" w:type="dxa"/>
            <w:gridSpan w:val="2"/>
          </w:tcPr>
          <w:p w:rsidR="002D2F2E" w:rsidRPr="00D76E6C" w:rsidRDefault="002D2F2E" w:rsidP="00CF0B6E">
            <w:pPr>
              <w:rPr>
                <w:rFonts w:ascii="Times New Roman" w:hAnsi="Times New Roman" w:cs="Times New Roman"/>
                <w:b/>
                <w:sz w:val="24"/>
              </w:rPr>
            </w:pPr>
            <w:r>
              <w:rPr>
                <w:rFonts w:ascii="Times New Roman" w:hAnsi="Times New Roman" w:cs="Times New Roman"/>
                <w:b/>
                <w:sz w:val="24"/>
              </w:rPr>
              <w:t>Student</w:t>
            </w:r>
          </w:p>
        </w:tc>
      </w:tr>
      <w:tr w:rsidR="002D2F2E" w:rsidTr="00CF0B6E">
        <w:trPr>
          <w:trHeight w:val="331"/>
        </w:trPr>
        <w:tc>
          <w:tcPr>
            <w:tcW w:w="1515" w:type="dxa"/>
          </w:tcPr>
          <w:p w:rsidR="002D2F2E" w:rsidRDefault="002D2F2E" w:rsidP="00CF0B6E">
            <w:pPr>
              <w:rPr>
                <w:rFonts w:ascii="Times New Roman" w:hAnsi="Times New Roman" w:cs="Times New Roman"/>
                <w:sz w:val="24"/>
              </w:rPr>
            </w:pPr>
            <w:r>
              <w:rPr>
                <w:rFonts w:ascii="Times New Roman" w:hAnsi="Times New Roman" w:cs="Times New Roman"/>
                <w:sz w:val="24"/>
              </w:rPr>
              <w:t>Name</w:t>
            </w:r>
          </w:p>
          <w:p w:rsidR="002D2F2E" w:rsidRDefault="002D2F2E" w:rsidP="00CF0B6E">
            <w:pPr>
              <w:rPr>
                <w:rFonts w:ascii="Times New Roman" w:hAnsi="Times New Roman" w:cs="Times New Roman"/>
                <w:sz w:val="24"/>
              </w:rPr>
            </w:pPr>
            <w:r>
              <w:rPr>
                <w:rFonts w:ascii="Times New Roman" w:hAnsi="Times New Roman" w:cs="Times New Roman"/>
                <w:sz w:val="24"/>
              </w:rPr>
              <w:t>StudentID</w:t>
            </w:r>
          </w:p>
          <w:p w:rsidR="002D2F2E" w:rsidRDefault="002D2F2E" w:rsidP="00CF0B6E">
            <w:pPr>
              <w:rPr>
                <w:rFonts w:ascii="Times New Roman" w:hAnsi="Times New Roman" w:cs="Times New Roman"/>
                <w:sz w:val="24"/>
              </w:rPr>
            </w:pPr>
            <w:r>
              <w:rPr>
                <w:rFonts w:ascii="Times New Roman" w:hAnsi="Times New Roman" w:cs="Times New Roman"/>
                <w:sz w:val="24"/>
              </w:rPr>
              <w:t>CourseNum</w:t>
            </w:r>
          </w:p>
          <w:p w:rsidR="002D2F2E" w:rsidRDefault="002D2F2E" w:rsidP="00CF0B6E">
            <w:pPr>
              <w:rPr>
                <w:rFonts w:ascii="Times New Roman" w:hAnsi="Times New Roman" w:cs="Times New Roman"/>
                <w:sz w:val="24"/>
              </w:rPr>
            </w:pPr>
            <w:r>
              <w:rPr>
                <w:rFonts w:ascii="Times New Roman" w:hAnsi="Times New Roman" w:cs="Times New Roman"/>
                <w:sz w:val="24"/>
              </w:rPr>
              <w:t>Gender</w:t>
            </w:r>
          </w:p>
          <w:p w:rsidR="002D2F2E" w:rsidRDefault="002D2F2E" w:rsidP="00CF0B6E">
            <w:pPr>
              <w:rPr>
                <w:rFonts w:ascii="Times New Roman" w:hAnsi="Times New Roman" w:cs="Times New Roman"/>
                <w:sz w:val="24"/>
              </w:rPr>
            </w:pPr>
            <w:r>
              <w:rPr>
                <w:rFonts w:ascii="Times New Roman" w:hAnsi="Times New Roman" w:cs="Times New Roman"/>
                <w:sz w:val="24"/>
              </w:rPr>
              <w:t>Address</w:t>
            </w:r>
          </w:p>
          <w:p w:rsidR="002D2F2E" w:rsidRDefault="002D2F2E" w:rsidP="00CF0B6E">
            <w:pPr>
              <w:rPr>
                <w:rFonts w:ascii="Times New Roman" w:hAnsi="Times New Roman" w:cs="Times New Roman"/>
                <w:sz w:val="24"/>
              </w:rPr>
            </w:pPr>
            <w:r>
              <w:rPr>
                <w:rFonts w:ascii="Times New Roman" w:hAnsi="Times New Roman" w:cs="Times New Roman"/>
                <w:sz w:val="24"/>
              </w:rPr>
              <w:t>Grades</w:t>
            </w:r>
          </w:p>
          <w:p w:rsidR="002D2F2E" w:rsidRDefault="002D2F2E" w:rsidP="00CF0B6E">
            <w:pPr>
              <w:rPr>
                <w:rFonts w:ascii="Times New Roman" w:hAnsi="Times New Roman" w:cs="Times New Roman"/>
                <w:sz w:val="24"/>
              </w:rPr>
            </w:pPr>
            <w:r>
              <w:rPr>
                <w:rFonts w:ascii="Times New Roman" w:hAnsi="Times New Roman" w:cs="Times New Roman"/>
                <w:sz w:val="24"/>
              </w:rPr>
              <w:t>Phone</w:t>
            </w:r>
          </w:p>
          <w:p w:rsidR="002D2F2E" w:rsidRPr="00D76E6C" w:rsidRDefault="002D2F2E" w:rsidP="00CF0B6E">
            <w:pPr>
              <w:rPr>
                <w:rFonts w:ascii="Times New Roman" w:hAnsi="Times New Roman" w:cs="Times New Roman"/>
                <w:sz w:val="24"/>
              </w:rPr>
            </w:pPr>
            <w:r>
              <w:rPr>
                <w:rFonts w:ascii="Times New Roman" w:hAnsi="Times New Roman" w:cs="Times New Roman"/>
                <w:sz w:val="24"/>
              </w:rPr>
              <w:t>E-mail</w:t>
            </w:r>
          </w:p>
        </w:tc>
        <w:tc>
          <w:tcPr>
            <w:tcW w:w="1123" w:type="dxa"/>
          </w:tcPr>
          <w:p w:rsidR="002D2F2E" w:rsidRDefault="002D2F2E" w:rsidP="00CF0B6E">
            <w:pPr>
              <w:rPr>
                <w:rFonts w:ascii="Times New Roman" w:hAnsi="Times New Roman" w:cs="Times New Roman"/>
                <w:sz w:val="24"/>
              </w:rPr>
            </w:pPr>
            <w:r>
              <w:rPr>
                <w:rFonts w:ascii="Times New Roman" w:hAnsi="Times New Roman" w:cs="Times New Roman"/>
                <w:sz w:val="24"/>
              </w:rPr>
              <w:t>Courses</w:t>
            </w:r>
          </w:p>
          <w:p w:rsidR="002D2F2E" w:rsidRPr="002D2F2E" w:rsidRDefault="002D2F2E" w:rsidP="00CF0B6E">
            <w:pPr>
              <w:rPr>
                <w:rFonts w:ascii="Times New Roman" w:hAnsi="Times New Roman" w:cs="Times New Roman"/>
                <w:sz w:val="24"/>
              </w:rPr>
            </w:pPr>
            <w:r>
              <w:rPr>
                <w:rFonts w:ascii="Times New Roman" w:hAnsi="Times New Roman" w:cs="Times New Roman"/>
                <w:sz w:val="24"/>
              </w:rPr>
              <w:t>Professor</w:t>
            </w:r>
          </w:p>
        </w:tc>
      </w:tr>
    </w:tbl>
    <w:p w:rsidR="00D76E6C" w:rsidRDefault="00D76E6C" w:rsidP="00EC5649">
      <w:pPr>
        <w:rPr>
          <w:rFonts w:ascii="Times New Roman" w:hAnsi="Times New Roman" w:cs="Times New Roman"/>
          <w:b/>
          <w:sz w:val="24"/>
          <w:u w:val="single"/>
        </w:rPr>
      </w:pPr>
    </w:p>
    <w:p w:rsidR="002D2F2E" w:rsidRDefault="002D2F2E" w:rsidP="00EC5649">
      <w:pPr>
        <w:rPr>
          <w:rFonts w:ascii="Times New Roman" w:hAnsi="Times New Roman" w:cs="Times New Roman"/>
          <w:b/>
          <w:sz w:val="24"/>
          <w:u w:val="single"/>
        </w:rPr>
      </w:pPr>
    </w:p>
    <w:p w:rsidR="006B659D" w:rsidRDefault="00CF0B6E" w:rsidP="00EC5649">
      <w:pPr>
        <w:rPr>
          <w:rFonts w:ascii="Times New Roman" w:hAnsi="Times New Roman" w:cs="Times New Roman"/>
          <w:b/>
          <w:sz w:val="28"/>
          <w:u w:val="single"/>
        </w:rPr>
      </w:pPr>
      <w:r>
        <w:rPr>
          <w:rFonts w:ascii="Times New Roman" w:hAnsi="Times New Roman" w:cs="Times New Roman"/>
          <w:b/>
          <w:sz w:val="28"/>
          <w:u w:val="single"/>
        </w:rPr>
        <w:t>Class Diagram:</w:t>
      </w:r>
    </w:p>
    <w:p w:rsidR="00CF0B6E" w:rsidRDefault="00CF0B6E" w:rsidP="00EC5649">
      <w:pPr>
        <w:rPr>
          <w:rFonts w:ascii="Times New Roman" w:hAnsi="Times New Roman" w:cs="Times New Roman"/>
          <w:b/>
          <w:sz w:val="28"/>
          <w:u w:val="single"/>
        </w:rPr>
      </w:pPr>
      <w:r>
        <w:rPr>
          <w:noProof/>
        </w:rPr>
        <w:drawing>
          <wp:inline distT="0" distB="0" distL="0" distR="0">
            <wp:extent cx="4739005" cy="4000500"/>
            <wp:effectExtent l="0" t="0" r="4445" b="0"/>
            <wp:docPr id="3" name="Picture 3" descr="https://lh4.googleusercontent.com/e0kChd5YOyHH90ty2koXPu81Q3qSrGt9dtsLTmfTRJ069NQdHNPmJvJr-FVt8LZwQUoBlXnqj5WERlljEwnIwZ61ZNMq-22oxVMzeCuPKH265J7jnVF7jIEubPduMQMM8n4x92eMP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0kChd5YOyHH90ty2koXPu81Q3qSrGt9dtsLTmfTRJ069NQdHNPmJvJr-FVt8LZwQUoBlXnqj5WERlljEwnIwZ61ZNMq-22oxVMzeCuPKH265J7jnVF7jIEubPduMQMM8n4x92eMP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005" cy="4000500"/>
                    </a:xfrm>
                    <a:prstGeom prst="rect">
                      <a:avLst/>
                    </a:prstGeom>
                    <a:noFill/>
                    <a:ln>
                      <a:noFill/>
                    </a:ln>
                  </pic:spPr>
                </pic:pic>
              </a:graphicData>
            </a:graphic>
          </wp:inline>
        </w:drawing>
      </w:r>
    </w:p>
    <w:p w:rsidR="00CF0B6E" w:rsidRDefault="00CF0B6E" w:rsidP="00EC5649">
      <w:pPr>
        <w:rPr>
          <w:rFonts w:ascii="Times New Roman" w:hAnsi="Times New Roman" w:cs="Times New Roman"/>
          <w:b/>
          <w:sz w:val="28"/>
          <w:u w:val="single"/>
        </w:rPr>
      </w:pPr>
    </w:p>
    <w:p w:rsidR="00CF0B6E" w:rsidRDefault="00CF0B6E" w:rsidP="00EC5649">
      <w:pPr>
        <w:rPr>
          <w:rFonts w:ascii="Times New Roman" w:hAnsi="Times New Roman" w:cs="Times New Roman"/>
          <w:b/>
          <w:sz w:val="28"/>
          <w:u w:val="single"/>
        </w:rPr>
      </w:pPr>
    </w:p>
    <w:p w:rsidR="00CF0B6E" w:rsidRDefault="00CF0B6E" w:rsidP="00EC5649">
      <w:pPr>
        <w:rPr>
          <w:rFonts w:ascii="Times New Roman" w:hAnsi="Times New Roman" w:cs="Times New Roman"/>
          <w:b/>
          <w:sz w:val="28"/>
          <w:u w:val="single"/>
        </w:rPr>
      </w:pPr>
      <w:r>
        <w:rPr>
          <w:rFonts w:ascii="Times New Roman" w:hAnsi="Times New Roman" w:cs="Times New Roman"/>
          <w:b/>
          <w:sz w:val="28"/>
          <w:u w:val="single"/>
        </w:rPr>
        <w:lastRenderedPageBreak/>
        <w:t>Collaboration Diagram:</w:t>
      </w:r>
      <w:r>
        <w:t>   </w:t>
      </w:r>
    </w:p>
    <w:p w:rsidR="00CF0B6E" w:rsidRDefault="00CF0B6E" w:rsidP="00EC5649">
      <w:pPr>
        <w:rPr>
          <w:rFonts w:ascii="Times New Roman" w:hAnsi="Times New Roman" w:cs="Times New Roman"/>
          <w:b/>
          <w:sz w:val="28"/>
          <w:u w:val="single"/>
        </w:rPr>
      </w:pPr>
      <w:r>
        <w:rPr>
          <w:noProof/>
        </w:rPr>
        <w:drawing>
          <wp:inline distT="0" distB="0" distL="0" distR="0" wp14:anchorId="6B1F0EF4" wp14:editId="37130503">
            <wp:extent cx="4163723" cy="349054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8773" cy="3503163"/>
                    </a:xfrm>
                    <a:prstGeom prst="rect">
                      <a:avLst/>
                    </a:prstGeom>
                  </pic:spPr>
                </pic:pic>
              </a:graphicData>
            </a:graphic>
          </wp:inline>
        </w:drawing>
      </w:r>
    </w:p>
    <w:p w:rsidR="00CF0B6E" w:rsidRDefault="00CF0B6E" w:rsidP="00EC5649">
      <w:pPr>
        <w:rPr>
          <w:rFonts w:ascii="Times New Roman" w:hAnsi="Times New Roman" w:cs="Times New Roman"/>
          <w:b/>
          <w:sz w:val="28"/>
          <w:u w:val="single"/>
        </w:rPr>
      </w:pPr>
      <w:r>
        <w:rPr>
          <w:rFonts w:ascii="Times New Roman" w:hAnsi="Times New Roman" w:cs="Times New Roman"/>
          <w:b/>
          <w:sz w:val="28"/>
          <w:u w:val="single"/>
        </w:rPr>
        <w:t>Sequential Diagram:</w:t>
      </w:r>
    </w:p>
    <w:p w:rsidR="00CF0B6E" w:rsidRPr="00CF0B6E" w:rsidRDefault="00CF0B6E" w:rsidP="00EC5649">
      <w:pPr>
        <w:rPr>
          <w:rFonts w:ascii="Times New Roman" w:hAnsi="Times New Roman" w:cs="Times New Roman"/>
          <w:b/>
          <w:sz w:val="28"/>
          <w:u w:val="single"/>
        </w:rPr>
      </w:pPr>
      <w:r>
        <w:rPr>
          <w:noProof/>
        </w:rPr>
        <w:drawing>
          <wp:inline distT="0" distB="0" distL="0" distR="0" wp14:anchorId="1024DA53" wp14:editId="4C0A76D2">
            <wp:extent cx="5064369" cy="381829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4751" cy="3946756"/>
                    </a:xfrm>
                    <a:prstGeom prst="rect">
                      <a:avLst/>
                    </a:prstGeom>
                  </pic:spPr>
                </pic:pic>
              </a:graphicData>
            </a:graphic>
          </wp:inline>
        </w:drawing>
      </w:r>
    </w:p>
    <w:p w:rsidR="00EC5649" w:rsidRPr="0049380A" w:rsidRDefault="00EC5649" w:rsidP="00EC5649">
      <w:pPr>
        <w:rPr>
          <w:rFonts w:ascii="Times New Roman" w:hAnsi="Times New Roman" w:cs="Times New Roman"/>
          <w:b/>
          <w:sz w:val="28"/>
          <w:u w:val="single"/>
        </w:rPr>
      </w:pPr>
      <w:r w:rsidRPr="0049380A">
        <w:rPr>
          <w:rFonts w:ascii="Times New Roman" w:hAnsi="Times New Roman" w:cs="Times New Roman"/>
          <w:b/>
          <w:sz w:val="28"/>
          <w:u w:val="single"/>
        </w:rPr>
        <w:lastRenderedPageBreak/>
        <w:t>User Cases:</w:t>
      </w:r>
    </w:p>
    <w:p w:rsidR="00EC5649" w:rsidRPr="0049380A" w:rsidRDefault="00EC5649" w:rsidP="00EC5649">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 Case Name: Checking Grades</w:t>
      </w:r>
    </w:p>
    <w:p w:rsidR="00EC5649" w:rsidRPr="0049380A" w:rsidRDefault="00EC5649" w:rsidP="00EC5649">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Actor/User: Student</w:t>
      </w:r>
    </w:p>
    <w:p w:rsidR="00EC5649" w:rsidRPr="0049380A" w:rsidRDefault="00EC5649" w:rsidP="00EC5649">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Steps:</w:t>
      </w:r>
    </w:p>
    <w:p w:rsidR="00EC5649" w:rsidRPr="0049380A" w:rsidRDefault="00EC5649" w:rsidP="00EC5649">
      <w:pPr>
        <w:pStyle w:val="ListParagraph"/>
        <w:widowControl w:val="0"/>
        <w:numPr>
          <w:ilvl w:val="0"/>
          <w:numId w:val="1"/>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Go to the log in page</w:t>
      </w:r>
    </w:p>
    <w:p w:rsidR="00EC5649" w:rsidRPr="0049380A" w:rsidRDefault="00EC5649" w:rsidP="00EC5649">
      <w:pPr>
        <w:pStyle w:val="ListParagraph"/>
        <w:widowControl w:val="0"/>
        <w:numPr>
          <w:ilvl w:val="0"/>
          <w:numId w:val="1"/>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insert username and password</w:t>
      </w:r>
    </w:p>
    <w:p w:rsidR="00EC5649" w:rsidRPr="0049380A" w:rsidRDefault="00EC5649" w:rsidP="00EC5649">
      <w:pPr>
        <w:pStyle w:val="ListParagraph"/>
        <w:widowControl w:val="0"/>
        <w:numPr>
          <w:ilvl w:val="0"/>
          <w:numId w:val="1"/>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press button “Login”</w:t>
      </w:r>
    </w:p>
    <w:p w:rsidR="00EC5649" w:rsidRPr="0049380A" w:rsidRDefault="00EC5649" w:rsidP="00EC5649">
      <w:pPr>
        <w:pStyle w:val="ListParagraph"/>
        <w:widowControl w:val="0"/>
        <w:numPr>
          <w:ilvl w:val="0"/>
          <w:numId w:val="1"/>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 xml:space="preserve">User is taken to </w:t>
      </w:r>
      <w:r w:rsidR="00D428F0" w:rsidRPr="0049380A">
        <w:rPr>
          <w:rFonts w:ascii="Times New Roman" w:hAnsi="Times New Roman" w:cs="Times New Roman"/>
          <w:bCs/>
          <w:sz w:val="24"/>
          <w:szCs w:val="24"/>
        </w:rPr>
        <w:t xml:space="preserve">a </w:t>
      </w:r>
      <w:r w:rsidRPr="0049380A">
        <w:rPr>
          <w:rFonts w:ascii="Times New Roman" w:hAnsi="Times New Roman" w:cs="Times New Roman"/>
          <w:bCs/>
          <w:sz w:val="24"/>
          <w:szCs w:val="24"/>
        </w:rPr>
        <w:t>page under his name</w:t>
      </w:r>
    </w:p>
    <w:p w:rsidR="00EC5649" w:rsidRPr="0049380A" w:rsidRDefault="00EC5649" w:rsidP="00EC5649">
      <w:pPr>
        <w:pStyle w:val="ListParagraph"/>
        <w:widowControl w:val="0"/>
        <w:numPr>
          <w:ilvl w:val="0"/>
          <w:numId w:val="1"/>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will select “My Grades” link</w:t>
      </w:r>
    </w:p>
    <w:p w:rsidR="00FC5EB2" w:rsidRPr="0049380A" w:rsidRDefault="00FC5EB2" w:rsidP="00EC5649">
      <w:pPr>
        <w:pStyle w:val="ListParagraph"/>
        <w:widowControl w:val="0"/>
        <w:numPr>
          <w:ilvl w:val="0"/>
          <w:numId w:val="1"/>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will choose which class</w:t>
      </w:r>
    </w:p>
    <w:p w:rsidR="00EC5649" w:rsidRPr="0049380A" w:rsidRDefault="00EC5649" w:rsidP="00EC5649">
      <w:pPr>
        <w:pStyle w:val="ListParagraph"/>
        <w:widowControl w:val="0"/>
        <w:numPr>
          <w:ilvl w:val="0"/>
          <w:numId w:val="1"/>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will be redirected to a new page with a list of his grades.</w:t>
      </w:r>
    </w:p>
    <w:p w:rsidR="00EC5649" w:rsidRPr="0049380A" w:rsidRDefault="00EC5649" w:rsidP="00EC5649">
      <w:pPr>
        <w:widowControl w:val="0"/>
        <w:autoSpaceDE w:val="0"/>
        <w:autoSpaceDN w:val="0"/>
        <w:adjustRightInd w:val="0"/>
        <w:spacing w:after="120" w:line="240" w:lineRule="auto"/>
        <w:rPr>
          <w:rFonts w:ascii="Times New Roman" w:hAnsi="Times New Roman" w:cs="Times New Roman"/>
          <w:bCs/>
          <w:sz w:val="24"/>
          <w:szCs w:val="24"/>
        </w:rPr>
      </w:pPr>
    </w:p>
    <w:p w:rsidR="00EC5649" w:rsidRPr="0049380A" w:rsidRDefault="00EC5649" w:rsidP="00EC5649">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 Case Name: Inserting Grades</w:t>
      </w:r>
    </w:p>
    <w:p w:rsidR="00EC5649" w:rsidRPr="0049380A" w:rsidRDefault="00EC5649" w:rsidP="00EC5649">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Actor/User: Instructor</w:t>
      </w:r>
    </w:p>
    <w:p w:rsidR="00EC5649" w:rsidRPr="0049380A" w:rsidRDefault="00EC5649" w:rsidP="00EC5649">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Steps:</w:t>
      </w:r>
    </w:p>
    <w:p w:rsidR="00EC5649" w:rsidRPr="0049380A" w:rsidRDefault="00EC5649" w:rsidP="00EC5649">
      <w:pPr>
        <w:pStyle w:val="ListParagraph"/>
        <w:widowControl w:val="0"/>
        <w:numPr>
          <w:ilvl w:val="0"/>
          <w:numId w:val="2"/>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Go to the log in page</w:t>
      </w:r>
    </w:p>
    <w:p w:rsidR="00EC5649" w:rsidRPr="0049380A" w:rsidRDefault="00EC5649" w:rsidP="00EC5649">
      <w:pPr>
        <w:pStyle w:val="ListParagraph"/>
        <w:widowControl w:val="0"/>
        <w:numPr>
          <w:ilvl w:val="0"/>
          <w:numId w:val="2"/>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insert username and password</w:t>
      </w:r>
    </w:p>
    <w:p w:rsidR="00EC5649" w:rsidRPr="0049380A" w:rsidRDefault="00EC5649" w:rsidP="00EC5649">
      <w:pPr>
        <w:pStyle w:val="ListParagraph"/>
        <w:widowControl w:val="0"/>
        <w:numPr>
          <w:ilvl w:val="0"/>
          <w:numId w:val="2"/>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press button “Login”</w:t>
      </w:r>
    </w:p>
    <w:p w:rsidR="00EC5649" w:rsidRPr="0049380A" w:rsidRDefault="00EC5649" w:rsidP="00EC5649">
      <w:pPr>
        <w:pStyle w:val="ListParagraph"/>
        <w:widowControl w:val="0"/>
        <w:numPr>
          <w:ilvl w:val="0"/>
          <w:numId w:val="2"/>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 xml:space="preserve">User will be taken to </w:t>
      </w:r>
      <w:r w:rsidR="00D428F0" w:rsidRPr="0049380A">
        <w:rPr>
          <w:rFonts w:ascii="Times New Roman" w:hAnsi="Times New Roman" w:cs="Times New Roman"/>
          <w:bCs/>
          <w:sz w:val="24"/>
          <w:szCs w:val="24"/>
        </w:rPr>
        <w:t xml:space="preserve">a </w:t>
      </w:r>
      <w:r w:rsidR="00FC5EB2" w:rsidRPr="0049380A">
        <w:rPr>
          <w:rFonts w:ascii="Times New Roman" w:hAnsi="Times New Roman" w:cs="Times New Roman"/>
          <w:bCs/>
          <w:sz w:val="24"/>
          <w:szCs w:val="24"/>
        </w:rPr>
        <w:t>page under his name</w:t>
      </w:r>
    </w:p>
    <w:p w:rsidR="00FC5EB2" w:rsidRPr="0049380A" w:rsidRDefault="00FC5EB2" w:rsidP="00FC5EB2">
      <w:pPr>
        <w:pStyle w:val="ListParagraph"/>
        <w:widowControl w:val="0"/>
        <w:numPr>
          <w:ilvl w:val="0"/>
          <w:numId w:val="2"/>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will click “Insert Grades” (taking user taken to a new page)</w:t>
      </w:r>
    </w:p>
    <w:p w:rsidR="00FC5EB2" w:rsidRPr="0049380A" w:rsidRDefault="00FC5EB2" w:rsidP="00FC5EB2">
      <w:pPr>
        <w:pStyle w:val="ListParagraph"/>
        <w:widowControl w:val="0"/>
        <w:numPr>
          <w:ilvl w:val="0"/>
          <w:numId w:val="2"/>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will choose which class he is going to insert grade (taking user taken to a new page)</w:t>
      </w:r>
    </w:p>
    <w:p w:rsidR="00FC5EB2" w:rsidRPr="0049380A" w:rsidRDefault="00FC5EB2" w:rsidP="00FC5EB2">
      <w:pPr>
        <w:pStyle w:val="ListParagraph"/>
        <w:widowControl w:val="0"/>
        <w:numPr>
          <w:ilvl w:val="0"/>
          <w:numId w:val="2"/>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will choose which student and drop-down list of assignments will show</w:t>
      </w:r>
    </w:p>
    <w:p w:rsidR="00FC5EB2" w:rsidRPr="0049380A" w:rsidRDefault="00FC5EB2" w:rsidP="00FC5EB2">
      <w:pPr>
        <w:pStyle w:val="ListParagraph"/>
        <w:widowControl w:val="0"/>
        <w:numPr>
          <w:ilvl w:val="0"/>
          <w:numId w:val="2"/>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will type the grade on empty box belonging to assignment</w:t>
      </w:r>
    </w:p>
    <w:p w:rsidR="00FC5EB2" w:rsidRPr="0049380A" w:rsidRDefault="00FC5EB2" w:rsidP="00FC5EB2">
      <w:pPr>
        <w:widowControl w:val="0"/>
        <w:autoSpaceDE w:val="0"/>
        <w:autoSpaceDN w:val="0"/>
        <w:adjustRightInd w:val="0"/>
        <w:spacing w:after="120" w:line="240" w:lineRule="auto"/>
        <w:rPr>
          <w:rFonts w:ascii="Times New Roman" w:hAnsi="Times New Roman" w:cs="Times New Roman"/>
          <w:bCs/>
          <w:sz w:val="24"/>
          <w:szCs w:val="24"/>
        </w:rPr>
      </w:pPr>
    </w:p>
    <w:p w:rsidR="00D428F0" w:rsidRPr="0049380A" w:rsidRDefault="00FC5EB2" w:rsidP="00FC5EB2">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 xml:space="preserve">User Case Name: </w:t>
      </w:r>
      <w:r w:rsidR="00D428F0" w:rsidRPr="0049380A">
        <w:rPr>
          <w:rFonts w:ascii="Times New Roman" w:hAnsi="Times New Roman" w:cs="Times New Roman"/>
          <w:bCs/>
          <w:sz w:val="24"/>
          <w:szCs w:val="24"/>
        </w:rPr>
        <w:t>Checking GPA</w:t>
      </w:r>
    </w:p>
    <w:p w:rsidR="00D428F0" w:rsidRPr="0049380A" w:rsidRDefault="00D428F0" w:rsidP="00FC5EB2">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Actor/User: Student</w:t>
      </w:r>
    </w:p>
    <w:p w:rsidR="00D428F0" w:rsidRPr="0049380A" w:rsidRDefault="00D428F0" w:rsidP="00FC5EB2">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Steps:</w:t>
      </w:r>
    </w:p>
    <w:p w:rsidR="00D428F0" w:rsidRPr="0049380A" w:rsidRDefault="00D428F0" w:rsidP="00D428F0">
      <w:pPr>
        <w:pStyle w:val="ListParagraph"/>
        <w:widowControl w:val="0"/>
        <w:numPr>
          <w:ilvl w:val="0"/>
          <w:numId w:val="3"/>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Go to the log in page</w:t>
      </w:r>
    </w:p>
    <w:p w:rsidR="00D428F0" w:rsidRPr="0049380A" w:rsidRDefault="00D428F0" w:rsidP="00D428F0">
      <w:pPr>
        <w:pStyle w:val="ListParagraph"/>
        <w:widowControl w:val="0"/>
        <w:numPr>
          <w:ilvl w:val="0"/>
          <w:numId w:val="3"/>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insert username and password</w:t>
      </w:r>
    </w:p>
    <w:p w:rsidR="00D428F0" w:rsidRPr="0049380A" w:rsidRDefault="00D428F0" w:rsidP="00D428F0">
      <w:pPr>
        <w:pStyle w:val="ListParagraph"/>
        <w:widowControl w:val="0"/>
        <w:numPr>
          <w:ilvl w:val="0"/>
          <w:numId w:val="3"/>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press button “login”</w:t>
      </w:r>
    </w:p>
    <w:p w:rsidR="00D428F0" w:rsidRPr="0049380A" w:rsidRDefault="00D428F0" w:rsidP="00D428F0">
      <w:pPr>
        <w:pStyle w:val="ListParagraph"/>
        <w:widowControl w:val="0"/>
        <w:numPr>
          <w:ilvl w:val="0"/>
          <w:numId w:val="3"/>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will be taken to a page under his name</w:t>
      </w:r>
    </w:p>
    <w:p w:rsidR="00FC5EB2" w:rsidRPr="0049380A" w:rsidRDefault="00D428F0" w:rsidP="00D428F0">
      <w:pPr>
        <w:pStyle w:val="ListParagraph"/>
        <w:widowControl w:val="0"/>
        <w:numPr>
          <w:ilvl w:val="0"/>
          <w:numId w:val="3"/>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will select “My Grades” link (</w:t>
      </w:r>
      <w:r w:rsidR="00633800" w:rsidRPr="0049380A">
        <w:rPr>
          <w:rFonts w:ascii="Times New Roman" w:hAnsi="Times New Roman" w:cs="Times New Roman"/>
          <w:bCs/>
          <w:sz w:val="24"/>
          <w:szCs w:val="24"/>
        </w:rPr>
        <w:t>takes user</w:t>
      </w:r>
      <w:r w:rsidRPr="0049380A">
        <w:rPr>
          <w:rFonts w:ascii="Times New Roman" w:hAnsi="Times New Roman" w:cs="Times New Roman"/>
          <w:bCs/>
          <w:sz w:val="24"/>
          <w:szCs w:val="24"/>
        </w:rPr>
        <w:t xml:space="preserve"> to a new page)</w:t>
      </w:r>
    </w:p>
    <w:p w:rsidR="002F61C9" w:rsidRDefault="00D428F0" w:rsidP="00D428F0">
      <w:pPr>
        <w:pStyle w:val="ListParagraph"/>
        <w:widowControl w:val="0"/>
        <w:numPr>
          <w:ilvl w:val="0"/>
          <w:numId w:val="3"/>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On this page user will see average grades of his classes and GPA</w:t>
      </w:r>
    </w:p>
    <w:p w:rsidR="002F61C9" w:rsidRDefault="002F61C9" w:rsidP="002F61C9">
      <w:pPr>
        <w:pStyle w:val="ListParagraph"/>
        <w:widowControl w:val="0"/>
        <w:autoSpaceDE w:val="0"/>
        <w:autoSpaceDN w:val="0"/>
        <w:adjustRightInd w:val="0"/>
        <w:spacing w:after="120" w:line="240" w:lineRule="auto"/>
        <w:rPr>
          <w:rFonts w:ascii="Times New Roman" w:hAnsi="Times New Roman" w:cs="Times New Roman"/>
          <w:bCs/>
          <w:sz w:val="24"/>
          <w:szCs w:val="24"/>
        </w:rPr>
      </w:pPr>
    </w:p>
    <w:p w:rsidR="002F61C9" w:rsidRDefault="002F61C9" w:rsidP="002F61C9">
      <w:pPr>
        <w:widowControl w:val="0"/>
        <w:autoSpaceDE w:val="0"/>
        <w:autoSpaceDN w:val="0"/>
        <w:adjustRightInd w:val="0"/>
        <w:spacing w:after="120" w:line="240" w:lineRule="auto"/>
        <w:rPr>
          <w:rFonts w:ascii="Times New Roman" w:hAnsi="Times New Roman" w:cs="Times New Roman"/>
          <w:bCs/>
          <w:sz w:val="24"/>
          <w:szCs w:val="24"/>
        </w:rPr>
      </w:pPr>
    </w:p>
    <w:p w:rsidR="00D428F0" w:rsidRPr="002F61C9" w:rsidRDefault="00D428F0" w:rsidP="002F61C9">
      <w:pPr>
        <w:widowControl w:val="0"/>
        <w:autoSpaceDE w:val="0"/>
        <w:autoSpaceDN w:val="0"/>
        <w:adjustRightInd w:val="0"/>
        <w:spacing w:after="120" w:line="240" w:lineRule="auto"/>
        <w:rPr>
          <w:rFonts w:ascii="Times New Roman" w:hAnsi="Times New Roman" w:cs="Times New Roman"/>
          <w:bCs/>
          <w:sz w:val="24"/>
          <w:szCs w:val="24"/>
        </w:rPr>
      </w:pPr>
      <w:r w:rsidRPr="002F61C9">
        <w:rPr>
          <w:rFonts w:ascii="Times New Roman" w:hAnsi="Times New Roman" w:cs="Times New Roman"/>
          <w:bCs/>
          <w:sz w:val="24"/>
          <w:szCs w:val="24"/>
        </w:rPr>
        <w:t>User Case Name:</w:t>
      </w:r>
      <w:r w:rsidR="00B215B8" w:rsidRPr="002F61C9">
        <w:rPr>
          <w:rFonts w:ascii="Times New Roman" w:hAnsi="Times New Roman" w:cs="Times New Roman"/>
          <w:bCs/>
          <w:sz w:val="24"/>
          <w:szCs w:val="24"/>
        </w:rPr>
        <w:t xml:space="preserve"> Checking Enrolled Classes</w:t>
      </w:r>
    </w:p>
    <w:p w:rsidR="00D428F0" w:rsidRPr="0049380A" w:rsidRDefault="00D428F0" w:rsidP="00D428F0">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Actor:</w:t>
      </w:r>
      <w:r w:rsidR="00B215B8" w:rsidRPr="0049380A">
        <w:rPr>
          <w:rFonts w:ascii="Times New Roman" w:hAnsi="Times New Roman" w:cs="Times New Roman"/>
          <w:bCs/>
          <w:sz w:val="24"/>
          <w:szCs w:val="24"/>
        </w:rPr>
        <w:t xml:space="preserve"> Student</w:t>
      </w:r>
    </w:p>
    <w:p w:rsidR="00EC5649" w:rsidRPr="0049380A" w:rsidRDefault="00D428F0" w:rsidP="00EC5649">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Steps:</w:t>
      </w:r>
      <w:r w:rsidR="00B215B8" w:rsidRPr="0049380A">
        <w:rPr>
          <w:rFonts w:ascii="Times New Roman" w:hAnsi="Times New Roman" w:cs="Times New Roman"/>
          <w:bCs/>
          <w:sz w:val="24"/>
          <w:szCs w:val="24"/>
        </w:rPr>
        <w:t xml:space="preserve"> </w:t>
      </w:r>
    </w:p>
    <w:p w:rsidR="00633800" w:rsidRPr="0049380A" w:rsidRDefault="00633800" w:rsidP="00633800">
      <w:pPr>
        <w:pStyle w:val="ListParagraph"/>
        <w:widowControl w:val="0"/>
        <w:numPr>
          <w:ilvl w:val="0"/>
          <w:numId w:val="4"/>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lastRenderedPageBreak/>
        <w:t>Go to the log in page</w:t>
      </w:r>
    </w:p>
    <w:p w:rsidR="00633800" w:rsidRPr="0049380A" w:rsidRDefault="00633800" w:rsidP="00633800">
      <w:pPr>
        <w:pStyle w:val="ListParagraph"/>
        <w:widowControl w:val="0"/>
        <w:numPr>
          <w:ilvl w:val="0"/>
          <w:numId w:val="4"/>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insert username and password</w:t>
      </w:r>
    </w:p>
    <w:p w:rsidR="00633800" w:rsidRPr="0049380A" w:rsidRDefault="00633800" w:rsidP="00633800">
      <w:pPr>
        <w:pStyle w:val="ListParagraph"/>
        <w:widowControl w:val="0"/>
        <w:numPr>
          <w:ilvl w:val="0"/>
          <w:numId w:val="4"/>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press button “login”</w:t>
      </w:r>
    </w:p>
    <w:p w:rsidR="00633800" w:rsidRPr="0049380A" w:rsidRDefault="00633800" w:rsidP="00633800">
      <w:pPr>
        <w:pStyle w:val="ListParagraph"/>
        <w:widowControl w:val="0"/>
        <w:numPr>
          <w:ilvl w:val="0"/>
          <w:numId w:val="4"/>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will be taken to a page under his name</w:t>
      </w:r>
    </w:p>
    <w:p w:rsidR="00633800" w:rsidRPr="0049380A" w:rsidRDefault="00633800" w:rsidP="00633800">
      <w:pPr>
        <w:pStyle w:val="ListParagraph"/>
        <w:widowControl w:val="0"/>
        <w:numPr>
          <w:ilvl w:val="0"/>
          <w:numId w:val="4"/>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will select “My Classes” link (takes user to a new page)</w:t>
      </w:r>
    </w:p>
    <w:p w:rsidR="00633800" w:rsidRPr="0049380A" w:rsidRDefault="00633800" w:rsidP="00633800">
      <w:pPr>
        <w:pStyle w:val="ListParagraph"/>
        <w:widowControl w:val="0"/>
        <w:numPr>
          <w:ilvl w:val="0"/>
          <w:numId w:val="4"/>
        </w:numPr>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User is shown all the classes he is enrolled in</w:t>
      </w:r>
    </w:p>
    <w:p w:rsidR="00633800" w:rsidRPr="0049380A" w:rsidRDefault="00633800" w:rsidP="00633800">
      <w:pPr>
        <w:widowControl w:val="0"/>
        <w:autoSpaceDE w:val="0"/>
        <w:autoSpaceDN w:val="0"/>
        <w:adjustRightInd w:val="0"/>
        <w:spacing w:after="120" w:line="240" w:lineRule="auto"/>
        <w:rPr>
          <w:rFonts w:ascii="Times New Roman" w:hAnsi="Times New Roman" w:cs="Times New Roman"/>
          <w:bCs/>
          <w:sz w:val="24"/>
          <w:szCs w:val="24"/>
        </w:rPr>
      </w:pPr>
    </w:p>
    <w:p w:rsidR="000F2C9E" w:rsidRPr="0049380A" w:rsidRDefault="000F2C9E" w:rsidP="000F2C9E">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 xml:space="preserve">User Case Name: Adding </w:t>
      </w:r>
      <w:r w:rsidR="004C7BC7">
        <w:rPr>
          <w:rFonts w:ascii="Times New Roman" w:hAnsi="Times New Roman" w:cs="Times New Roman"/>
          <w:bCs/>
          <w:sz w:val="24"/>
          <w:szCs w:val="24"/>
        </w:rPr>
        <w:t>p</w:t>
      </w:r>
      <w:r w:rsidRPr="0049380A">
        <w:rPr>
          <w:rFonts w:ascii="Times New Roman" w:hAnsi="Times New Roman" w:cs="Times New Roman"/>
          <w:bCs/>
          <w:sz w:val="24"/>
          <w:szCs w:val="24"/>
        </w:rPr>
        <w:t>rofessor</w:t>
      </w:r>
      <w:r w:rsidR="00C82FEE">
        <w:rPr>
          <w:rFonts w:ascii="Times New Roman" w:hAnsi="Times New Roman" w:cs="Times New Roman"/>
          <w:bCs/>
          <w:sz w:val="24"/>
          <w:szCs w:val="24"/>
        </w:rPr>
        <w:t xml:space="preserve">s to </w:t>
      </w:r>
      <w:r w:rsidR="004C7BC7">
        <w:rPr>
          <w:rFonts w:ascii="Times New Roman" w:hAnsi="Times New Roman" w:cs="Times New Roman"/>
          <w:bCs/>
          <w:sz w:val="24"/>
          <w:szCs w:val="24"/>
        </w:rPr>
        <w:t>course</w:t>
      </w:r>
      <w:r w:rsidR="00C82FEE">
        <w:rPr>
          <w:rFonts w:ascii="Times New Roman" w:hAnsi="Times New Roman" w:cs="Times New Roman"/>
          <w:bCs/>
          <w:sz w:val="24"/>
          <w:szCs w:val="24"/>
        </w:rPr>
        <w:t>s</w:t>
      </w:r>
    </w:p>
    <w:p w:rsidR="000F2C9E" w:rsidRPr="0049380A" w:rsidRDefault="000F2C9E" w:rsidP="000F2C9E">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 xml:space="preserve">Actor: </w:t>
      </w:r>
      <w:r w:rsidR="00C82FEE">
        <w:rPr>
          <w:rFonts w:ascii="Times New Roman" w:hAnsi="Times New Roman" w:cs="Times New Roman"/>
          <w:bCs/>
          <w:sz w:val="24"/>
          <w:szCs w:val="24"/>
        </w:rPr>
        <w:t>Administrator</w:t>
      </w:r>
    </w:p>
    <w:p w:rsidR="000F2C9E" w:rsidRDefault="000F2C9E" w:rsidP="000F2C9E">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 xml:space="preserve">Steps: </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username</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password</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clicks “Login” button</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clicks on “Professors” tab</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professor’s employee ID</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professor’s first name</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professor’s last name</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professor’s password</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professor’s position</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professor’s department</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professor’s office number</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professor’s course 1</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professor’s course 2</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professor’s course 3</w:t>
      </w:r>
    </w:p>
    <w:p w:rsid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professor’s course 4</w:t>
      </w:r>
    </w:p>
    <w:p w:rsidR="00C82FEE" w:rsidRPr="00C82FEE" w:rsidRDefault="00C82FEE" w:rsidP="00C82FEE">
      <w:pPr>
        <w:pStyle w:val="ListParagraph"/>
        <w:widowControl w:val="0"/>
        <w:numPr>
          <w:ilvl w:val="0"/>
          <w:numId w:val="14"/>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clicks “Add Professor” button</w:t>
      </w:r>
    </w:p>
    <w:p w:rsidR="002F61C9" w:rsidRDefault="002F61C9" w:rsidP="004C7BC7">
      <w:pPr>
        <w:widowControl w:val="0"/>
        <w:autoSpaceDE w:val="0"/>
        <w:autoSpaceDN w:val="0"/>
        <w:adjustRightInd w:val="0"/>
        <w:spacing w:after="120" w:line="240" w:lineRule="auto"/>
        <w:rPr>
          <w:rFonts w:ascii="Times New Roman" w:hAnsi="Times New Roman" w:cs="Times New Roman"/>
          <w:bCs/>
          <w:sz w:val="24"/>
          <w:szCs w:val="24"/>
        </w:rPr>
      </w:pPr>
    </w:p>
    <w:p w:rsidR="004C7BC7" w:rsidRPr="0049380A" w:rsidRDefault="004C7BC7" w:rsidP="004C7BC7">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 xml:space="preserve">User Case Name: Adding </w:t>
      </w:r>
      <w:r>
        <w:rPr>
          <w:rFonts w:ascii="Times New Roman" w:hAnsi="Times New Roman" w:cs="Times New Roman"/>
          <w:bCs/>
          <w:sz w:val="24"/>
          <w:szCs w:val="24"/>
        </w:rPr>
        <w:t>student to a course</w:t>
      </w:r>
    </w:p>
    <w:p w:rsidR="004C7BC7" w:rsidRPr="0049380A" w:rsidRDefault="004C7BC7" w:rsidP="004C7BC7">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 xml:space="preserve">Actor: </w:t>
      </w:r>
      <w:r w:rsidR="00C82FEE">
        <w:rPr>
          <w:rFonts w:ascii="Times New Roman" w:hAnsi="Times New Roman" w:cs="Times New Roman"/>
          <w:bCs/>
          <w:sz w:val="24"/>
          <w:szCs w:val="24"/>
        </w:rPr>
        <w:t>Administrator</w:t>
      </w:r>
    </w:p>
    <w:p w:rsidR="004C7BC7" w:rsidRPr="0049380A" w:rsidRDefault="004C7BC7" w:rsidP="004C7BC7">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 xml:space="preserve">Steps: </w:t>
      </w:r>
    </w:p>
    <w:p w:rsidR="00633800" w:rsidRDefault="008B05A0" w:rsidP="008B05A0">
      <w:pPr>
        <w:pStyle w:val="ListParagraph"/>
        <w:widowControl w:val="0"/>
        <w:numPr>
          <w:ilvl w:val="0"/>
          <w:numId w:val="15"/>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username</w:t>
      </w:r>
    </w:p>
    <w:p w:rsidR="008B05A0" w:rsidRDefault="008B05A0" w:rsidP="008B05A0">
      <w:pPr>
        <w:pStyle w:val="ListParagraph"/>
        <w:widowControl w:val="0"/>
        <w:numPr>
          <w:ilvl w:val="0"/>
          <w:numId w:val="15"/>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password</w:t>
      </w:r>
    </w:p>
    <w:p w:rsidR="008B05A0" w:rsidRDefault="008B05A0" w:rsidP="008B05A0">
      <w:pPr>
        <w:pStyle w:val="ListParagraph"/>
        <w:widowControl w:val="0"/>
        <w:numPr>
          <w:ilvl w:val="0"/>
          <w:numId w:val="15"/>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clicks “Login” button</w:t>
      </w:r>
    </w:p>
    <w:p w:rsidR="008B05A0" w:rsidRDefault="008B05A0" w:rsidP="008B05A0">
      <w:pPr>
        <w:pStyle w:val="ListParagraph"/>
        <w:widowControl w:val="0"/>
        <w:numPr>
          <w:ilvl w:val="0"/>
          <w:numId w:val="15"/>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course’s course ID</w:t>
      </w:r>
    </w:p>
    <w:p w:rsidR="008B05A0" w:rsidRDefault="008B05A0" w:rsidP="008B05A0">
      <w:pPr>
        <w:pStyle w:val="ListParagraph"/>
        <w:widowControl w:val="0"/>
        <w:numPr>
          <w:ilvl w:val="0"/>
          <w:numId w:val="15"/>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course’s course number</w:t>
      </w:r>
    </w:p>
    <w:p w:rsidR="008B05A0" w:rsidRDefault="008B05A0" w:rsidP="008B05A0">
      <w:pPr>
        <w:pStyle w:val="ListParagraph"/>
        <w:widowControl w:val="0"/>
        <w:numPr>
          <w:ilvl w:val="0"/>
          <w:numId w:val="15"/>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course’s course name</w:t>
      </w:r>
    </w:p>
    <w:p w:rsidR="008B05A0" w:rsidRDefault="008B05A0" w:rsidP="008B05A0">
      <w:pPr>
        <w:pStyle w:val="ListParagraph"/>
        <w:widowControl w:val="0"/>
        <w:numPr>
          <w:ilvl w:val="0"/>
          <w:numId w:val="15"/>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course’s mode</w:t>
      </w:r>
    </w:p>
    <w:p w:rsidR="008B05A0" w:rsidRDefault="008B05A0" w:rsidP="008B05A0">
      <w:pPr>
        <w:pStyle w:val="ListParagraph"/>
        <w:widowControl w:val="0"/>
        <w:numPr>
          <w:ilvl w:val="0"/>
          <w:numId w:val="15"/>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course’s professor ID</w:t>
      </w:r>
    </w:p>
    <w:p w:rsidR="008B05A0" w:rsidRDefault="008B05A0" w:rsidP="008B05A0">
      <w:pPr>
        <w:pStyle w:val="ListParagraph"/>
        <w:widowControl w:val="0"/>
        <w:numPr>
          <w:ilvl w:val="0"/>
          <w:numId w:val="15"/>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course’s days</w:t>
      </w:r>
    </w:p>
    <w:p w:rsidR="008B05A0" w:rsidRDefault="008B05A0" w:rsidP="008B05A0">
      <w:pPr>
        <w:pStyle w:val="ListParagraph"/>
        <w:widowControl w:val="0"/>
        <w:numPr>
          <w:ilvl w:val="0"/>
          <w:numId w:val="15"/>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course’s class begins</w:t>
      </w:r>
    </w:p>
    <w:p w:rsidR="008B05A0" w:rsidRDefault="008B05A0" w:rsidP="008B05A0">
      <w:pPr>
        <w:pStyle w:val="ListParagraph"/>
        <w:widowControl w:val="0"/>
        <w:numPr>
          <w:ilvl w:val="0"/>
          <w:numId w:val="15"/>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inputs course’s class ends</w:t>
      </w:r>
    </w:p>
    <w:p w:rsidR="008B05A0" w:rsidRPr="008B05A0" w:rsidRDefault="008B05A0" w:rsidP="008B05A0">
      <w:pPr>
        <w:pStyle w:val="ListParagraph"/>
        <w:widowControl w:val="0"/>
        <w:numPr>
          <w:ilvl w:val="0"/>
          <w:numId w:val="15"/>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clicks “Add Course” button</w:t>
      </w:r>
    </w:p>
    <w:p w:rsidR="004C7BC7" w:rsidRPr="0049380A" w:rsidRDefault="004C7BC7" w:rsidP="004C7BC7">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lastRenderedPageBreak/>
        <w:t>User Case Name:</w:t>
      </w:r>
      <w:r>
        <w:rPr>
          <w:rFonts w:ascii="Times New Roman" w:hAnsi="Times New Roman" w:cs="Times New Roman"/>
          <w:bCs/>
          <w:sz w:val="24"/>
          <w:szCs w:val="24"/>
        </w:rPr>
        <w:t xml:space="preserve"> Adding courses</w:t>
      </w:r>
    </w:p>
    <w:p w:rsidR="004C7BC7" w:rsidRPr="0049380A" w:rsidRDefault="004C7BC7" w:rsidP="004C7BC7">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 xml:space="preserve">Actor: </w:t>
      </w:r>
      <w:r w:rsidR="00C82FEE">
        <w:rPr>
          <w:rFonts w:ascii="Times New Roman" w:hAnsi="Times New Roman" w:cs="Times New Roman"/>
          <w:bCs/>
          <w:sz w:val="24"/>
          <w:szCs w:val="24"/>
        </w:rPr>
        <w:t>Administrator</w:t>
      </w:r>
    </w:p>
    <w:p w:rsidR="004C7BC7" w:rsidRPr="0049380A" w:rsidRDefault="004C7BC7" w:rsidP="004C7BC7">
      <w:pPr>
        <w:widowControl w:val="0"/>
        <w:autoSpaceDE w:val="0"/>
        <w:autoSpaceDN w:val="0"/>
        <w:adjustRightInd w:val="0"/>
        <w:spacing w:after="120" w:line="240" w:lineRule="auto"/>
        <w:rPr>
          <w:rFonts w:ascii="Times New Roman" w:hAnsi="Times New Roman" w:cs="Times New Roman"/>
          <w:bCs/>
          <w:sz w:val="24"/>
          <w:szCs w:val="24"/>
        </w:rPr>
      </w:pPr>
      <w:r w:rsidRPr="0049380A">
        <w:rPr>
          <w:rFonts w:ascii="Times New Roman" w:hAnsi="Times New Roman" w:cs="Times New Roman"/>
          <w:bCs/>
          <w:sz w:val="24"/>
          <w:szCs w:val="24"/>
        </w:rPr>
        <w:t xml:space="preserve">Steps: </w:t>
      </w:r>
    </w:p>
    <w:p w:rsidR="00EC5649" w:rsidRDefault="008B05A0" w:rsidP="008B05A0">
      <w:pPr>
        <w:pStyle w:val="ListParagraph"/>
        <w:numPr>
          <w:ilvl w:val="0"/>
          <w:numId w:val="17"/>
        </w:numPr>
        <w:rPr>
          <w:rFonts w:ascii="Times New Roman" w:hAnsi="Times New Roman" w:cs="Times New Roman"/>
          <w:sz w:val="24"/>
        </w:rPr>
      </w:pPr>
      <w:r>
        <w:rPr>
          <w:rFonts w:ascii="Times New Roman" w:hAnsi="Times New Roman" w:cs="Times New Roman"/>
          <w:sz w:val="24"/>
        </w:rPr>
        <w:t>User inputs username</w:t>
      </w:r>
    </w:p>
    <w:p w:rsidR="008B05A0" w:rsidRDefault="008B05A0" w:rsidP="008B05A0">
      <w:pPr>
        <w:pStyle w:val="ListParagraph"/>
        <w:numPr>
          <w:ilvl w:val="0"/>
          <w:numId w:val="17"/>
        </w:numPr>
        <w:rPr>
          <w:rFonts w:ascii="Times New Roman" w:hAnsi="Times New Roman" w:cs="Times New Roman"/>
          <w:sz w:val="24"/>
        </w:rPr>
      </w:pPr>
      <w:r>
        <w:rPr>
          <w:rFonts w:ascii="Times New Roman" w:hAnsi="Times New Roman" w:cs="Times New Roman"/>
          <w:sz w:val="24"/>
        </w:rPr>
        <w:t>User inputs password</w:t>
      </w:r>
    </w:p>
    <w:p w:rsidR="008B05A0" w:rsidRDefault="008B05A0" w:rsidP="008B05A0">
      <w:pPr>
        <w:pStyle w:val="ListParagraph"/>
        <w:numPr>
          <w:ilvl w:val="0"/>
          <w:numId w:val="17"/>
        </w:numPr>
        <w:rPr>
          <w:rFonts w:ascii="Times New Roman" w:hAnsi="Times New Roman" w:cs="Times New Roman"/>
          <w:sz w:val="24"/>
        </w:rPr>
      </w:pPr>
      <w:r>
        <w:rPr>
          <w:rFonts w:ascii="Times New Roman" w:hAnsi="Times New Roman" w:cs="Times New Roman"/>
          <w:sz w:val="24"/>
        </w:rPr>
        <w:t>User clicks “Login” button</w:t>
      </w:r>
    </w:p>
    <w:p w:rsidR="002F61C9" w:rsidRDefault="002F61C9" w:rsidP="008B05A0">
      <w:pPr>
        <w:pStyle w:val="ListParagraph"/>
        <w:numPr>
          <w:ilvl w:val="0"/>
          <w:numId w:val="17"/>
        </w:numPr>
        <w:rPr>
          <w:rFonts w:ascii="Times New Roman" w:hAnsi="Times New Roman" w:cs="Times New Roman"/>
          <w:sz w:val="24"/>
        </w:rPr>
      </w:pPr>
      <w:r>
        <w:rPr>
          <w:rFonts w:ascii="Times New Roman" w:hAnsi="Times New Roman" w:cs="Times New Roman"/>
          <w:sz w:val="24"/>
        </w:rPr>
        <w:t>User clicks “Students” tab</w:t>
      </w:r>
    </w:p>
    <w:p w:rsidR="008B05A0" w:rsidRPr="008B05A0" w:rsidRDefault="008B05A0" w:rsidP="008B05A0">
      <w:pPr>
        <w:pStyle w:val="ListParagraph"/>
        <w:numPr>
          <w:ilvl w:val="0"/>
          <w:numId w:val="17"/>
        </w:numPr>
        <w:rPr>
          <w:rFonts w:ascii="Times New Roman" w:hAnsi="Times New Roman" w:cs="Times New Roman"/>
          <w:sz w:val="24"/>
        </w:rPr>
      </w:pPr>
      <w:r>
        <w:rPr>
          <w:rFonts w:ascii="Times New Roman" w:hAnsi="Times New Roman" w:cs="Times New Roman"/>
          <w:bCs/>
          <w:sz w:val="24"/>
          <w:szCs w:val="24"/>
        </w:rPr>
        <w:t>User inputs student’s student ID</w:t>
      </w:r>
    </w:p>
    <w:p w:rsidR="008B05A0" w:rsidRPr="008B05A0" w:rsidRDefault="008B05A0" w:rsidP="008B05A0">
      <w:pPr>
        <w:pStyle w:val="ListParagraph"/>
        <w:numPr>
          <w:ilvl w:val="0"/>
          <w:numId w:val="17"/>
        </w:numPr>
        <w:rPr>
          <w:rFonts w:ascii="Times New Roman" w:hAnsi="Times New Roman" w:cs="Times New Roman"/>
          <w:sz w:val="24"/>
        </w:rPr>
      </w:pPr>
      <w:r>
        <w:rPr>
          <w:rFonts w:ascii="Times New Roman" w:hAnsi="Times New Roman" w:cs="Times New Roman"/>
          <w:bCs/>
          <w:sz w:val="24"/>
          <w:szCs w:val="24"/>
        </w:rPr>
        <w:t>User inputs student’s first name</w:t>
      </w:r>
    </w:p>
    <w:p w:rsidR="008B05A0" w:rsidRPr="008B05A0" w:rsidRDefault="008B05A0" w:rsidP="008B05A0">
      <w:pPr>
        <w:pStyle w:val="ListParagraph"/>
        <w:numPr>
          <w:ilvl w:val="0"/>
          <w:numId w:val="17"/>
        </w:numPr>
        <w:rPr>
          <w:rFonts w:ascii="Times New Roman" w:hAnsi="Times New Roman" w:cs="Times New Roman"/>
          <w:sz w:val="24"/>
        </w:rPr>
      </w:pPr>
      <w:r>
        <w:rPr>
          <w:rFonts w:ascii="Times New Roman" w:hAnsi="Times New Roman" w:cs="Times New Roman"/>
          <w:bCs/>
          <w:sz w:val="24"/>
          <w:szCs w:val="24"/>
        </w:rPr>
        <w:t>User inputs student’s last name</w:t>
      </w:r>
    </w:p>
    <w:p w:rsidR="008B05A0" w:rsidRPr="008B05A0" w:rsidRDefault="008B05A0" w:rsidP="008B05A0">
      <w:pPr>
        <w:pStyle w:val="ListParagraph"/>
        <w:numPr>
          <w:ilvl w:val="0"/>
          <w:numId w:val="17"/>
        </w:numPr>
        <w:rPr>
          <w:rFonts w:ascii="Times New Roman" w:hAnsi="Times New Roman" w:cs="Times New Roman"/>
          <w:sz w:val="24"/>
        </w:rPr>
      </w:pPr>
      <w:r>
        <w:rPr>
          <w:rFonts w:ascii="Times New Roman" w:hAnsi="Times New Roman" w:cs="Times New Roman"/>
          <w:bCs/>
          <w:sz w:val="24"/>
          <w:szCs w:val="24"/>
        </w:rPr>
        <w:t>User inputs student’s password</w:t>
      </w:r>
    </w:p>
    <w:p w:rsidR="008B05A0" w:rsidRPr="008B05A0" w:rsidRDefault="008B05A0" w:rsidP="008B05A0">
      <w:pPr>
        <w:pStyle w:val="ListParagraph"/>
        <w:numPr>
          <w:ilvl w:val="0"/>
          <w:numId w:val="17"/>
        </w:numPr>
        <w:rPr>
          <w:rFonts w:ascii="Times New Roman" w:hAnsi="Times New Roman" w:cs="Times New Roman"/>
          <w:sz w:val="24"/>
        </w:rPr>
      </w:pPr>
      <w:r>
        <w:rPr>
          <w:rFonts w:ascii="Times New Roman" w:hAnsi="Times New Roman" w:cs="Times New Roman"/>
          <w:bCs/>
          <w:sz w:val="24"/>
          <w:szCs w:val="24"/>
        </w:rPr>
        <w:t>User inputs student’s class level</w:t>
      </w:r>
    </w:p>
    <w:p w:rsidR="008B05A0" w:rsidRPr="008B05A0" w:rsidRDefault="008B05A0" w:rsidP="008B05A0">
      <w:pPr>
        <w:pStyle w:val="ListParagraph"/>
        <w:numPr>
          <w:ilvl w:val="0"/>
          <w:numId w:val="17"/>
        </w:numPr>
        <w:rPr>
          <w:rFonts w:ascii="Times New Roman" w:hAnsi="Times New Roman" w:cs="Times New Roman"/>
          <w:sz w:val="24"/>
        </w:rPr>
      </w:pPr>
      <w:r>
        <w:rPr>
          <w:rFonts w:ascii="Times New Roman" w:hAnsi="Times New Roman" w:cs="Times New Roman"/>
          <w:bCs/>
          <w:sz w:val="24"/>
          <w:szCs w:val="24"/>
        </w:rPr>
        <w:t>User inputs student’s overall GPA</w:t>
      </w:r>
    </w:p>
    <w:p w:rsidR="008B05A0" w:rsidRPr="008B05A0" w:rsidRDefault="008B05A0" w:rsidP="008B05A0">
      <w:pPr>
        <w:pStyle w:val="ListParagraph"/>
        <w:numPr>
          <w:ilvl w:val="0"/>
          <w:numId w:val="17"/>
        </w:numPr>
        <w:rPr>
          <w:rFonts w:ascii="Times New Roman" w:hAnsi="Times New Roman" w:cs="Times New Roman"/>
          <w:sz w:val="24"/>
        </w:rPr>
      </w:pPr>
      <w:r>
        <w:rPr>
          <w:rFonts w:ascii="Times New Roman" w:hAnsi="Times New Roman" w:cs="Times New Roman"/>
          <w:bCs/>
          <w:sz w:val="24"/>
          <w:szCs w:val="24"/>
        </w:rPr>
        <w:t>User inputs student’s course 1</w:t>
      </w:r>
    </w:p>
    <w:p w:rsidR="008B05A0" w:rsidRPr="008B05A0" w:rsidRDefault="008B05A0" w:rsidP="008B05A0">
      <w:pPr>
        <w:pStyle w:val="ListParagraph"/>
        <w:numPr>
          <w:ilvl w:val="0"/>
          <w:numId w:val="17"/>
        </w:numPr>
        <w:rPr>
          <w:rFonts w:ascii="Times New Roman" w:hAnsi="Times New Roman" w:cs="Times New Roman"/>
          <w:sz w:val="24"/>
        </w:rPr>
      </w:pPr>
      <w:r>
        <w:rPr>
          <w:rFonts w:ascii="Times New Roman" w:hAnsi="Times New Roman" w:cs="Times New Roman"/>
          <w:bCs/>
          <w:sz w:val="24"/>
          <w:szCs w:val="24"/>
        </w:rPr>
        <w:t>User inputs student’s course 2</w:t>
      </w:r>
    </w:p>
    <w:p w:rsidR="008B05A0" w:rsidRPr="008B05A0" w:rsidRDefault="008B05A0" w:rsidP="008B05A0">
      <w:pPr>
        <w:pStyle w:val="ListParagraph"/>
        <w:numPr>
          <w:ilvl w:val="0"/>
          <w:numId w:val="17"/>
        </w:numPr>
        <w:rPr>
          <w:rFonts w:ascii="Times New Roman" w:hAnsi="Times New Roman" w:cs="Times New Roman"/>
          <w:sz w:val="24"/>
        </w:rPr>
      </w:pPr>
      <w:r>
        <w:rPr>
          <w:rFonts w:ascii="Times New Roman" w:hAnsi="Times New Roman" w:cs="Times New Roman"/>
          <w:bCs/>
          <w:sz w:val="24"/>
          <w:szCs w:val="24"/>
        </w:rPr>
        <w:t>User inputs student’s course 3</w:t>
      </w:r>
    </w:p>
    <w:p w:rsidR="008B05A0" w:rsidRPr="008B05A0" w:rsidRDefault="008B05A0" w:rsidP="008B05A0">
      <w:pPr>
        <w:pStyle w:val="ListParagraph"/>
        <w:numPr>
          <w:ilvl w:val="0"/>
          <w:numId w:val="17"/>
        </w:numPr>
        <w:rPr>
          <w:rFonts w:ascii="Times New Roman" w:hAnsi="Times New Roman" w:cs="Times New Roman"/>
          <w:sz w:val="24"/>
        </w:rPr>
      </w:pPr>
      <w:r>
        <w:rPr>
          <w:rFonts w:ascii="Times New Roman" w:hAnsi="Times New Roman" w:cs="Times New Roman"/>
          <w:bCs/>
          <w:sz w:val="24"/>
          <w:szCs w:val="24"/>
        </w:rPr>
        <w:t>User inputs student’s course 4</w:t>
      </w:r>
    </w:p>
    <w:p w:rsidR="002F61C9" w:rsidRDefault="002F61C9" w:rsidP="008B05A0">
      <w:pPr>
        <w:rPr>
          <w:rFonts w:ascii="Times New Roman" w:hAnsi="Times New Roman" w:cs="Times New Roman"/>
          <w:sz w:val="24"/>
        </w:rPr>
      </w:pPr>
    </w:p>
    <w:p w:rsidR="008B05A0" w:rsidRDefault="008B05A0" w:rsidP="008B05A0">
      <w:pPr>
        <w:rPr>
          <w:rFonts w:ascii="Times New Roman" w:hAnsi="Times New Roman" w:cs="Times New Roman"/>
          <w:sz w:val="24"/>
        </w:rPr>
      </w:pPr>
      <w:r>
        <w:rPr>
          <w:rFonts w:ascii="Times New Roman" w:hAnsi="Times New Roman" w:cs="Times New Roman"/>
          <w:sz w:val="24"/>
        </w:rPr>
        <w:t>User Case Name: Editing Professor</w:t>
      </w:r>
      <w:r w:rsidR="002F61C9">
        <w:rPr>
          <w:rFonts w:ascii="Times New Roman" w:hAnsi="Times New Roman" w:cs="Times New Roman"/>
          <w:sz w:val="24"/>
        </w:rPr>
        <w:t xml:space="preserve"> Information or Courses</w:t>
      </w:r>
    </w:p>
    <w:p w:rsidR="008B05A0" w:rsidRDefault="008B05A0" w:rsidP="008B05A0">
      <w:pPr>
        <w:rPr>
          <w:rFonts w:ascii="Times New Roman" w:hAnsi="Times New Roman" w:cs="Times New Roman"/>
          <w:sz w:val="24"/>
        </w:rPr>
      </w:pPr>
      <w:r>
        <w:rPr>
          <w:rFonts w:ascii="Times New Roman" w:hAnsi="Times New Roman" w:cs="Times New Roman"/>
          <w:sz w:val="24"/>
        </w:rPr>
        <w:t>Actor: Administrator</w:t>
      </w:r>
    </w:p>
    <w:p w:rsidR="008B05A0" w:rsidRDefault="008B05A0" w:rsidP="008B05A0">
      <w:pPr>
        <w:rPr>
          <w:rFonts w:ascii="Times New Roman" w:hAnsi="Times New Roman" w:cs="Times New Roman"/>
          <w:sz w:val="24"/>
        </w:rPr>
      </w:pPr>
      <w:r>
        <w:rPr>
          <w:rFonts w:ascii="Times New Roman" w:hAnsi="Times New Roman" w:cs="Times New Roman"/>
          <w:sz w:val="24"/>
        </w:rPr>
        <w:t>Steps:</w:t>
      </w:r>
    </w:p>
    <w:p w:rsidR="008B05A0" w:rsidRDefault="008B05A0" w:rsidP="008B05A0">
      <w:pPr>
        <w:pStyle w:val="ListParagraph"/>
        <w:numPr>
          <w:ilvl w:val="0"/>
          <w:numId w:val="18"/>
        </w:numPr>
        <w:rPr>
          <w:rFonts w:ascii="Times New Roman" w:hAnsi="Times New Roman" w:cs="Times New Roman"/>
          <w:sz w:val="24"/>
        </w:rPr>
      </w:pPr>
      <w:r>
        <w:rPr>
          <w:rFonts w:ascii="Times New Roman" w:hAnsi="Times New Roman" w:cs="Times New Roman"/>
          <w:sz w:val="24"/>
        </w:rPr>
        <w:t>User inputs username</w:t>
      </w:r>
    </w:p>
    <w:p w:rsidR="008B05A0" w:rsidRDefault="008B05A0" w:rsidP="008B05A0">
      <w:pPr>
        <w:pStyle w:val="ListParagraph"/>
        <w:numPr>
          <w:ilvl w:val="0"/>
          <w:numId w:val="18"/>
        </w:numPr>
        <w:rPr>
          <w:rFonts w:ascii="Times New Roman" w:hAnsi="Times New Roman" w:cs="Times New Roman"/>
          <w:sz w:val="24"/>
        </w:rPr>
      </w:pPr>
      <w:r>
        <w:rPr>
          <w:rFonts w:ascii="Times New Roman" w:hAnsi="Times New Roman" w:cs="Times New Roman"/>
          <w:sz w:val="24"/>
        </w:rPr>
        <w:t>User inputs password</w:t>
      </w:r>
    </w:p>
    <w:p w:rsidR="008B05A0" w:rsidRDefault="008B05A0" w:rsidP="008B05A0">
      <w:pPr>
        <w:pStyle w:val="ListParagraph"/>
        <w:numPr>
          <w:ilvl w:val="0"/>
          <w:numId w:val="18"/>
        </w:numPr>
        <w:rPr>
          <w:rFonts w:ascii="Times New Roman" w:hAnsi="Times New Roman" w:cs="Times New Roman"/>
          <w:sz w:val="24"/>
        </w:rPr>
      </w:pPr>
      <w:r>
        <w:rPr>
          <w:rFonts w:ascii="Times New Roman" w:hAnsi="Times New Roman" w:cs="Times New Roman"/>
          <w:sz w:val="24"/>
        </w:rPr>
        <w:t>User clicks “Login” button</w:t>
      </w:r>
    </w:p>
    <w:p w:rsidR="008B05A0" w:rsidRDefault="002F61C9" w:rsidP="008B05A0">
      <w:pPr>
        <w:pStyle w:val="ListParagraph"/>
        <w:numPr>
          <w:ilvl w:val="0"/>
          <w:numId w:val="18"/>
        </w:numPr>
        <w:rPr>
          <w:rFonts w:ascii="Times New Roman" w:hAnsi="Times New Roman" w:cs="Times New Roman"/>
          <w:sz w:val="24"/>
        </w:rPr>
      </w:pPr>
      <w:r>
        <w:rPr>
          <w:rFonts w:ascii="Times New Roman" w:hAnsi="Times New Roman" w:cs="Times New Roman"/>
          <w:sz w:val="24"/>
        </w:rPr>
        <w:t>User clicks on “Professors” tab</w:t>
      </w:r>
    </w:p>
    <w:p w:rsidR="002F61C9" w:rsidRDefault="002F61C9" w:rsidP="008B05A0">
      <w:pPr>
        <w:pStyle w:val="ListParagraph"/>
        <w:numPr>
          <w:ilvl w:val="0"/>
          <w:numId w:val="18"/>
        </w:numPr>
        <w:rPr>
          <w:rFonts w:ascii="Times New Roman" w:hAnsi="Times New Roman" w:cs="Times New Roman"/>
          <w:sz w:val="24"/>
        </w:rPr>
      </w:pPr>
      <w:r>
        <w:rPr>
          <w:rFonts w:ascii="Times New Roman" w:hAnsi="Times New Roman" w:cs="Times New Roman"/>
          <w:sz w:val="24"/>
        </w:rPr>
        <w:t>User clicks on professor list drop down box</w:t>
      </w:r>
    </w:p>
    <w:p w:rsidR="002F61C9" w:rsidRDefault="002F61C9" w:rsidP="008B05A0">
      <w:pPr>
        <w:pStyle w:val="ListParagraph"/>
        <w:numPr>
          <w:ilvl w:val="0"/>
          <w:numId w:val="18"/>
        </w:numPr>
        <w:rPr>
          <w:rFonts w:ascii="Times New Roman" w:hAnsi="Times New Roman" w:cs="Times New Roman"/>
          <w:sz w:val="24"/>
        </w:rPr>
      </w:pPr>
      <w:r>
        <w:rPr>
          <w:rFonts w:ascii="Times New Roman" w:hAnsi="Times New Roman" w:cs="Times New Roman"/>
          <w:sz w:val="24"/>
        </w:rPr>
        <w:t>User will see a list of professors</w:t>
      </w:r>
    </w:p>
    <w:p w:rsidR="002F61C9" w:rsidRDefault="002F61C9" w:rsidP="008B05A0">
      <w:pPr>
        <w:pStyle w:val="ListParagraph"/>
        <w:numPr>
          <w:ilvl w:val="0"/>
          <w:numId w:val="18"/>
        </w:numPr>
        <w:rPr>
          <w:rFonts w:ascii="Times New Roman" w:hAnsi="Times New Roman" w:cs="Times New Roman"/>
          <w:sz w:val="24"/>
        </w:rPr>
      </w:pPr>
      <w:r>
        <w:rPr>
          <w:rFonts w:ascii="Times New Roman" w:hAnsi="Times New Roman" w:cs="Times New Roman"/>
          <w:sz w:val="24"/>
        </w:rPr>
        <w:t>User clicks on the professor he wants to modify</w:t>
      </w:r>
    </w:p>
    <w:p w:rsidR="002F61C9" w:rsidRDefault="002F61C9" w:rsidP="008B05A0">
      <w:pPr>
        <w:pStyle w:val="ListParagraph"/>
        <w:numPr>
          <w:ilvl w:val="0"/>
          <w:numId w:val="18"/>
        </w:numPr>
        <w:rPr>
          <w:rFonts w:ascii="Times New Roman" w:hAnsi="Times New Roman" w:cs="Times New Roman"/>
          <w:sz w:val="24"/>
        </w:rPr>
      </w:pPr>
      <w:r>
        <w:rPr>
          <w:rFonts w:ascii="Times New Roman" w:hAnsi="Times New Roman" w:cs="Times New Roman"/>
          <w:sz w:val="24"/>
        </w:rPr>
        <w:t>User will see all the information from professor and his courses</w:t>
      </w:r>
    </w:p>
    <w:p w:rsidR="002F61C9" w:rsidRDefault="002F61C9" w:rsidP="008B05A0">
      <w:pPr>
        <w:pStyle w:val="ListParagraph"/>
        <w:numPr>
          <w:ilvl w:val="0"/>
          <w:numId w:val="18"/>
        </w:numPr>
        <w:rPr>
          <w:rFonts w:ascii="Times New Roman" w:hAnsi="Times New Roman" w:cs="Times New Roman"/>
          <w:sz w:val="24"/>
        </w:rPr>
      </w:pPr>
      <w:r>
        <w:rPr>
          <w:rFonts w:ascii="Times New Roman" w:hAnsi="Times New Roman" w:cs="Times New Roman"/>
          <w:sz w:val="24"/>
        </w:rPr>
        <w:t>User changes the information he needs to change</w:t>
      </w:r>
    </w:p>
    <w:p w:rsidR="002F61C9" w:rsidRDefault="002F61C9" w:rsidP="002F61C9">
      <w:pPr>
        <w:pStyle w:val="ListParagraph"/>
        <w:numPr>
          <w:ilvl w:val="0"/>
          <w:numId w:val="18"/>
        </w:numPr>
        <w:rPr>
          <w:rFonts w:ascii="Times New Roman" w:hAnsi="Times New Roman" w:cs="Times New Roman"/>
          <w:sz w:val="24"/>
        </w:rPr>
      </w:pPr>
      <w:r>
        <w:rPr>
          <w:rFonts w:ascii="Times New Roman" w:hAnsi="Times New Roman" w:cs="Times New Roman"/>
          <w:sz w:val="24"/>
        </w:rPr>
        <w:t>User clicks “Modify Professor” button</w:t>
      </w:r>
    </w:p>
    <w:p w:rsidR="002F61C9" w:rsidRDefault="002F61C9" w:rsidP="002F61C9">
      <w:pPr>
        <w:rPr>
          <w:rFonts w:ascii="Times New Roman" w:hAnsi="Times New Roman" w:cs="Times New Roman"/>
          <w:sz w:val="24"/>
        </w:rPr>
      </w:pPr>
    </w:p>
    <w:p w:rsidR="002F61C9" w:rsidRDefault="002F61C9" w:rsidP="002F61C9">
      <w:pPr>
        <w:rPr>
          <w:rFonts w:ascii="Times New Roman" w:hAnsi="Times New Roman" w:cs="Times New Roman"/>
          <w:sz w:val="24"/>
        </w:rPr>
      </w:pPr>
      <w:r>
        <w:rPr>
          <w:rFonts w:ascii="Times New Roman" w:hAnsi="Times New Roman" w:cs="Times New Roman"/>
          <w:sz w:val="24"/>
        </w:rPr>
        <w:t>User Case Name: Editing Professor’s Information or Courses</w:t>
      </w:r>
    </w:p>
    <w:p w:rsidR="002F61C9" w:rsidRDefault="002F61C9" w:rsidP="002F61C9">
      <w:pPr>
        <w:rPr>
          <w:rFonts w:ascii="Times New Roman" w:hAnsi="Times New Roman" w:cs="Times New Roman"/>
          <w:sz w:val="24"/>
        </w:rPr>
      </w:pPr>
      <w:r>
        <w:rPr>
          <w:rFonts w:ascii="Times New Roman" w:hAnsi="Times New Roman" w:cs="Times New Roman"/>
          <w:sz w:val="24"/>
        </w:rPr>
        <w:t>Actor: Administrator</w:t>
      </w:r>
    </w:p>
    <w:p w:rsidR="002F61C9" w:rsidRDefault="002F61C9" w:rsidP="002F61C9">
      <w:pPr>
        <w:rPr>
          <w:rFonts w:ascii="Times New Roman" w:hAnsi="Times New Roman" w:cs="Times New Roman"/>
          <w:sz w:val="24"/>
        </w:rPr>
      </w:pPr>
      <w:r>
        <w:rPr>
          <w:rFonts w:ascii="Times New Roman" w:hAnsi="Times New Roman" w:cs="Times New Roman"/>
          <w:sz w:val="24"/>
        </w:rPr>
        <w:t>Steps:</w:t>
      </w:r>
    </w:p>
    <w:p w:rsid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User inputs username</w:t>
      </w:r>
    </w:p>
    <w:p w:rsid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User inputs password</w:t>
      </w:r>
    </w:p>
    <w:p w:rsidR="002F61C9" w:rsidRP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lastRenderedPageBreak/>
        <w:t>User clicks “Login” button</w:t>
      </w:r>
    </w:p>
    <w:p w:rsid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User clicks on courses list drop down box</w:t>
      </w:r>
    </w:p>
    <w:p w:rsid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User will see a list of courses</w:t>
      </w:r>
    </w:p>
    <w:p w:rsid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User clicks on the course he wants to modify</w:t>
      </w:r>
    </w:p>
    <w:p w:rsid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User will see all the information of the courses</w:t>
      </w:r>
    </w:p>
    <w:p w:rsid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User changes the information he needs to change</w:t>
      </w:r>
    </w:p>
    <w:p w:rsid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 xml:space="preserve">User clicks “Modify </w:t>
      </w:r>
      <w:r w:rsidR="000359D9">
        <w:rPr>
          <w:rFonts w:ascii="Times New Roman" w:hAnsi="Times New Roman" w:cs="Times New Roman"/>
          <w:sz w:val="24"/>
        </w:rPr>
        <w:t>Professor</w:t>
      </w:r>
      <w:r>
        <w:rPr>
          <w:rFonts w:ascii="Times New Roman" w:hAnsi="Times New Roman" w:cs="Times New Roman"/>
          <w:sz w:val="24"/>
        </w:rPr>
        <w:t>” button</w:t>
      </w:r>
    </w:p>
    <w:p w:rsidR="002F61C9" w:rsidRPr="002F61C9" w:rsidRDefault="002F61C9" w:rsidP="002F61C9">
      <w:pPr>
        <w:rPr>
          <w:rFonts w:ascii="Times New Roman" w:hAnsi="Times New Roman" w:cs="Times New Roman"/>
          <w:sz w:val="24"/>
        </w:rPr>
      </w:pPr>
    </w:p>
    <w:p w:rsidR="002F61C9" w:rsidRDefault="002F61C9" w:rsidP="002F61C9">
      <w:pPr>
        <w:rPr>
          <w:rFonts w:ascii="Times New Roman" w:hAnsi="Times New Roman" w:cs="Times New Roman"/>
          <w:sz w:val="24"/>
        </w:rPr>
      </w:pPr>
      <w:r>
        <w:rPr>
          <w:rFonts w:ascii="Times New Roman" w:hAnsi="Times New Roman" w:cs="Times New Roman"/>
          <w:sz w:val="24"/>
        </w:rPr>
        <w:t>User Case Name: Editing Course’s Information</w:t>
      </w:r>
    </w:p>
    <w:p w:rsidR="002F61C9" w:rsidRDefault="002F61C9" w:rsidP="002F61C9">
      <w:pPr>
        <w:rPr>
          <w:rFonts w:ascii="Times New Roman" w:hAnsi="Times New Roman" w:cs="Times New Roman"/>
          <w:sz w:val="24"/>
        </w:rPr>
      </w:pPr>
      <w:r>
        <w:rPr>
          <w:rFonts w:ascii="Times New Roman" w:hAnsi="Times New Roman" w:cs="Times New Roman"/>
          <w:sz w:val="24"/>
        </w:rPr>
        <w:t>Actor: Administrator</w:t>
      </w:r>
    </w:p>
    <w:p w:rsidR="002F61C9" w:rsidRDefault="002F61C9" w:rsidP="002F61C9">
      <w:pPr>
        <w:rPr>
          <w:rFonts w:ascii="Times New Roman" w:hAnsi="Times New Roman" w:cs="Times New Roman"/>
          <w:sz w:val="24"/>
        </w:rPr>
      </w:pPr>
      <w:r>
        <w:rPr>
          <w:rFonts w:ascii="Times New Roman" w:hAnsi="Times New Roman" w:cs="Times New Roman"/>
          <w:sz w:val="24"/>
        </w:rPr>
        <w:t>Steps:</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inputs username</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inputs password</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clicks “Login” button</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clicks on “Professors” tab</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clicks on professor list drop down box</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will see a list of professors</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clicks on the professor he wants to modify</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will see all the information from professor and courses</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changes the information he needs to change</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 xml:space="preserve">User clicks “Modify </w:t>
      </w:r>
      <w:r w:rsidR="000359D9">
        <w:rPr>
          <w:rFonts w:ascii="Times New Roman" w:hAnsi="Times New Roman" w:cs="Times New Roman"/>
          <w:sz w:val="24"/>
        </w:rPr>
        <w:t>Course</w:t>
      </w:r>
      <w:bookmarkStart w:id="12" w:name="_GoBack"/>
      <w:bookmarkEnd w:id="12"/>
      <w:r>
        <w:rPr>
          <w:rFonts w:ascii="Times New Roman" w:hAnsi="Times New Roman" w:cs="Times New Roman"/>
          <w:sz w:val="24"/>
        </w:rPr>
        <w:t>” button</w:t>
      </w:r>
    </w:p>
    <w:p w:rsidR="002F61C9" w:rsidRDefault="002F61C9" w:rsidP="002F61C9">
      <w:pPr>
        <w:rPr>
          <w:rFonts w:ascii="Times New Roman" w:hAnsi="Times New Roman" w:cs="Times New Roman"/>
          <w:sz w:val="24"/>
        </w:rPr>
      </w:pPr>
    </w:p>
    <w:p w:rsidR="002F61C9" w:rsidRDefault="002F61C9" w:rsidP="002F61C9">
      <w:pPr>
        <w:rPr>
          <w:rFonts w:ascii="Times New Roman" w:hAnsi="Times New Roman" w:cs="Times New Roman"/>
          <w:sz w:val="24"/>
        </w:rPr>
      </w:pPr>
      <w:r>
        <w:rPr>
          <w:rFonts w:ascii="Times New Roman" w:hAnsi="Times New Roman" w:cs="Times New Roman"/>
          <w:sz w:val="24"/>
        </w:rPr>
        <w:t>User Case Name: Editing Student’s Information or Courses</w:t>
      </w:r>
    </w:p>
    <w:p w:rsidR="002F61C9" w:rsidRDefault="002F61C9" w:rsidP="002F61C9">
      <w:pPr>
        <w:rPr>
          <w:rFonts w:ascii="Times New Roman" w:hAnsi="Times New Roman" w:cs="Times New Roman"/>
          <w:sz w:val="24"/>
        </w:rPr>
      </w:pPr>
      <w:r>
        <w:rPr>
          <w:rFonts w:ascii="Times New Roman" w:hAnsi="Times New Roman" w:cs="Times New Roman"/>
          <w:sz w:val="24"/>
        </w:rPr>
        <w:t>Actor: Administrator</w:t>
      </w:r>
    </w:p>
    <w:p w:rsidR="002F61C9" w:rsidRDefault="002F61C9" w:rsidP="002F61C9">
      <w:pPr>
        <w:rPr>
          <w:rFonts w:ascii="Times New Roman" w:hAnsi="Times New Roman" w:cs="Times New Roman"/>
          <w:sz w:val="24"/>
        </w:rPr>
      </w:pPr>
      <w:r>
        <w:rPr>
          <w:rFonts w:ascii="Times New Roman" w:hAnsi="Times New Roman" w:cs="Times New Roman"/>
          <w:sz w:val="24"/>
        </w:rPr>
        <w:t>Steps:</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inputs username</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inputs password</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clicks “Login” button</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clicks on “Students” tab</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clicks on student list drop down box</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will see a list of students</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clicks on the student he wants to modify</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will see all the information from student and his courses</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changes the information he needs to change</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clicks “Modify Student” button</w:t>
      </w:r>
    </w:p>
    <w:p w:rsidR="002F61C9" w:rsidRDefault="002F61C9" w:rsidP="002F61C9">
      <w:pPr>
        <w:rPr>
          <w:rFonts w:ascii="Times New Roman" w:hAnsi="Times New Roman" w:cs="Times New Roman"/>
          <w:sz w:val="24"/>
        </w:rPr>
      </w:pPr>
    </w:p>
    <w:p w:rsidR="002F61C9" w:rsidRDefault="002F61C9" w:rsidP="002F61C9">
      <w:pPr>
        <w:rPr>
          <w:rFonts w:ascii="Times New Roman" w:hAnsi="Times New Roman" w:cs="Times New Roman"/>
          <w:sz w:val="24"/>
        </w:rPr>
      </w:pPr>
    </w:p>
    <w:p w:rsidR="002F61C9" w:rsidRDefault="002F61C9" w:rsidP="002F61C9">
      <w:pPr>
        <w:rPr>
          <w:rFonts w:ascii="Times New Roman" w:hAnsi="Times New Roman" w:cs="Times New Roman"/>
          <w:sz w:val="24"/>
        </w:rPr>
      </w:pPr>
      <w:r>
        <w:rPr>
          <w:rFonts w:ascii="Times New Roman" w:hAnsi="Times New Roman" w:cs="Times New Roman"/>
          <w:sz w:val="24"/>
        </w:rPr>
        <w:lastRenderedPageBreak/>
        <w:t xml:space="preserve">User Case Name: </w:t>
      </w:r>
      <w:r w:rsidR="00026A87">
        <w:rPr>
          <w:rFonts w:ascii="Times New Roman" w:hAnsi="Times New Roman" w:cs="Times New Roman"/>
          <w:sz w:val="24"/>
        </w:rPr>
        <w:t>Deleting</w:t>
      </w:r>
      <w:r>
        <w:rPr>
          <w:rFonts w:ascii="Times New Roman" w:hAnsi="Times New Roman" w:cs="Times New Roman"/>
          <w:sz w:val="24"/>
        </w:rPr>
        <w:t xml:space="preserve"> Professor’s Information or Courses</w:t>
      </w:r>
    </w:p>
    <w:p w:rsidR="002F61C9" w:rsidRDefault="002F61C9" w:rsidP="002F61C9">
      <w:pPr>
        <w:rPr>
          <w:rFonts w:ascii="Times New Roman" w:hAnsi="Times New Roman" w:cs="Times New Roman"/>
          <w:sz w:val="24"/>
        </w:rPr>
      </w:pPr>
      <w:r>
        <w:rPr>
          <w:rFonts w:ascii="Times New Roman" w:hAnsi="Times New Roman" w:cs="Times New Roman"/>
          <w:sz w:val="24"/>
        </w:rPr>
        <w:t>Actor: Administrator</w:t>
      </w:r>
    </w:p>
    <w:p w:rsidR="002F61C9" w:rsidRDefault="002F61C9" w:rsidP="002F61C9">
      <w:pPr>
        <w:rPr>
          <w:rFonts w:ascii="Times New Roman" w:hAnsi="Times New Roman" w:cs="Times New Roman"/>
          <w:sz w:val="24"/>
        </w:rPr>
      </w:pPr>
      <w:r>
        <w:rPr>
          <w:rFonts w:ascii="Times New Roman" w:hAnsi="Times New Roman" w:cs="Times New Roman"/>
          <w:sz w:val="24"/>
        </w:rPr>
        <w:t>Steps:</w:t>
      </w:r>
    </w:p>
    <w:p w:rsid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User inputs username</w:t>
      </w:r>
    </w:p>
    <w:p w:rsid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User inputs password</w:t>
      </w:r>
    </w:p>
    <w:p w:rsidR="002F61C9" w:rsidRP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User clicks “Login” button</w:t>
      </w:r>
    </w:p>
    <w:p w:rsid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User clicks on courses list drop down box</w:t>
      </w:r>
    </w:p>
    <w:p w:rsid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User will see a list of courses</w:t>
      </w:r>
    </w:p>
    <w:p w:rsid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 xml:space="preserve">User clicks on the course he wants to </w:t>
      </w:r>
      <w:r w:rsidR="000359D9">
        <w:rPr>
          <w:rFonts w:ascii="Times New Roman" w:hAnsi="Times New Roman" w:cs="Times New Roman"/>
          <w:sz w:val="24"/>
        </w:rPr>
        <w:t>delete</w:t>
      </w:r>
    </w:p>
    <w:p w:rsidR="002F61C9" w:rsidRPr="000359D9" w:rsidRDefault="002F61C9" w:rsidP="000359D9">
      <w:pPr>
        <w:pStyle w:val="ListParagraph"/>
        <w:numPr>
          <w:ilvl w:val="0"/>
          <w:numId w:val="19"/>
        </w:numPr>
        <w:rPr>
          <w:rFonts w:ascii="Times New Roman" w:hAnsi="Times New Roman" w:cs="Times New Roman"/>
          <w:sz w:val="24"/>
        </w:rPr>
      </w:pPr>
      <w:r>
        <w:rPr>
          <w:rFonts w:ascii="Times New Roman" w:hAnsi="Times New Roman" w:cs="Times New Roman"/>
          <w:sz w:val="24"/>
        </w:rPr>
        <w:t>User will see all the information of the courses</w:t>
      </w:r>
    </w:p>
    <w:p w:rsidR="002F61C9" w:rsidRDefault="002F61C9" w:rsidP="002F61C9">
      <w:pPr>
        <w:pStyle w:val="ListParagraph"/>
        <w:numPr>
          <w:ilvl w:val="0"/>
          <w:numId w:val="19"/>
        </w:numPr>
        <w:rPr>
          <w:rFonts w:ascii="Times New Roman" w:hAnsi="Times New Roman" w:cs="Times New Roman"/>
          <w:sz w:val="24"/>
        </w:rPr>
      </w:pPr>
      <w:r>
        <w:rPr>
          <w:rFonts w:ascii="Times New Roman" w:hAnsi="Times New Roman" w:cs="Times New Roman"/>
          <w:sz w:val="24"/>
        </w:rPr>
        <w:t>User clicks “</w:t>
      </w:r>
      <w:r w:rsidR="000359D9">
        <w:rPr>
          <w:rFonts w:ascii="Times New Roman" w:hAnsi="Times New Roman" w:cs="Times New Roman"/>
          <w:sz w:val="24"/>
        </w:rPr>
        <w:t>Delete Professor</w:t>
      </w:r>
      <w:r>
        <w:rPr>
          <w:rFonts w:ascii="Times New Roman" w:hAnsi="Times New Roman" w:cs="Times New Roman"/>
          <w:sz w:val="24"/>
        </w:rPr>
        <w:t>” button</w:t>
      </w:r>
    </w:p>
    <w:p w:rsidR="002F61C9" w:rsidRPr="002F61C9" w:rsidRDefault="002F61C9" w:rsidP="002F61C9">
      <w:pPr>
        <w:rPr>
          <w:rFonts w:ascii="Times New Roman" w:hAnsi="Times New Roman" w:cs="Times New Roman"/>
          <w:sz w:val="24"/>
        </w:rPr>
      </w:pPr>
    </w:p>
    <w:p w:rsidR="002F61C9" w:rsidRDefault="002F61C9" w:rsidP="002F61C9">
      <w:pPr>
        <w:rPr>
          <w:rFonts w:ascii="Times New Roman" w:hAnsi="Times New Roman" w:cs="Times New Roman"/>
          <w:sz w:val="24"/>
        </w:rPr>
      </w:pPr>
      <w:r>
        <w:rPr>
          <w:rFonts w:ascii="Times New Roman" w:hAnsi="Times New Roman" w:cs="Times New Roman"/>
          <w:sz w:val="24"/>
        </w:rPr>
        <w:t xml:space="preserve">User Case Name: </w:t>
      </w:r>
      <w:r w:rsidR="00026A87">
        <w:rPr>
          <w:rFonts w:ascii="Times New Roman" w:hAnsi="Times New Roman" w:cs="Times New Roman"/>
          <w:sz w:val="24"/>
        </w:rPr>
        <w:t>Deleting</w:t>
      </w:r>
      <w:r>
        <w:rPr>
          <w:rFonts w:ascii="Times New Roman" w:hAnsi="Times New Roman" w:cs="Times New Roman"/>
          <w:sz w:val="24"/>
        </w:rPr>
        <w:t xml:space="preserve"> Course’s Information</w:t>
      </w:r>
    </w:p>
    <w:p w:rsidR="002F61C9" w:rsidRDefault="002F61C9" w:rsidP="002F61C9">
      <w:pPr>
        <w:rPr>
          <w:rFonts w:ascii="Times New Roman" w:hAnsi="Times New Roman" w:cs="Times New Roman"/>
          <w:sz w:val="24"/>
        </w:rPr>
      </w:pPr>
      <w:r>
        <w:rPr>
          <w:rFonts w:ascii="Times New Roman" w:hAnsi="Times New Roman" w:cs="Times New Roman"/>
          <w:sz w:val="24"/>
        </w:rPr>
        <w:t>Actor: Administrator</w:t>
      </w:r>
    </w:p>
    <w:p w:rsidR="002F61C9" w:rsidRDefault="002F61C9" w:rsidP="002F61C9">
      <w:pPr>
        <w:rPr>
          <w:rFonts w:ascii="Times New Roman" w:hAnsi="Times New Roman" w:cs="Times New Roman"/>
          <w:sz w:val="24"/>
        </w:rPr>
      </w:pPr>
      <w:r>
        <w:rPr>
          <w:rFonts w:ascii="Times New Roman" w:hAnsi="Times New Roman" w:cs="Times New Roman"/>
          <w:sz w:val="24"/>
        </w:rPr>
        <w:t>Steps:</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inputs username</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inputs password</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clicks “Login” button</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clicks on “Professors” tab</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clicks on professor list drop down box</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will see a list of professors</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clicks on the professor he wants to modify</w:t>
      </w:r>
    </w:p>
    <w:p w:rsidR="002F61C9" w:rsidRPr="000359D9" w:rsidRDefault="002F61C9" w:rsidP="000359D9">
      <w:pPr>
        <w:pStyle w:val="ListParagraph"/>
        <w:numPr>
          <w:ilvl w:val="0"/>
          <w:numId w:val="20"/>
        </w:numPr>
        <w:rPr>
          <w:rFonts w:ascii="Times New Roman" w:hAnsi="Times New Roman" w:cs="Times New Roman"/>
          <w:sz w:val="24"/>
        </w:rPr>
      </w:pPr>
      <w:r>
        <w:rPr>
          <w:rFonts w:ascii="Times New Roman" w:hAnsi="Times New Roman" w:cs="Times New Roman"/>
          <w:sz w:val="24"/>
        </w:rPr>
        <w:t>User will see all the information from professor and courses</w:t>
      </w:r>
    </w:p>
    <w:p w:rsidR="002F61C9" w:rsidRDefault="002F61C9" w:rsidP="002F61C9">
      <w:pPr>
        <w:pStyle w:val="ListParagraph"/>
        <w:numPr>
          <w:ilvl w:val="0"/>
          <w:numId w:val="20"/>
        </w:numPr>
        <w:rPr>
          <w:rFonts w:ascii="Times New Roman" w:hAnsi="Times New Roman" w:cs="Times New Roman"/>
          <w:sz w:val="24"/>
        </w:rPr>
      </w:pPr>
      <w:r>
        <w:rPr>
          <w:rFonts w:ascii="Times New Roman" w:hAnsi="Times New Roman" w:cs="Times New Roman"/>
          <w:sz w:val="24"/>
        </w:rPr>
        <w:t>User clicks “</w:t>
      </w:r>
      <w:r w:rsidR="000359D9">
        <w:rPr>
          <w:rFonts w:ascii="Times New Roman" w:hAnsi="Times New Roman" w:cs="Times New Roman"/>
          <w:sz w:val="24"/>
        </w:rPr>
        <w:t>Delete Course</w:t>
      </w:r>
      <w:r>
        <w:rPr>
          <w:rFonts w:ascii="Times New Roman" w:hAnsi="Times New Roman" w:cs="Times New Roman"/>
          <w:sz w:val="24"/>
        </w:rPr>
        <w:t>” button</w:t>
      </w:r>
    </w:p>
    <w:p w:rsidR="002F61C9" w:rsidRDefault="002F61C9" w:rsidP="002F61C9">
      <w:pPr>
        <w:rPr>
          <w:rFonts w:ascii="Times New Roman" w:hAnsi="Times New Roman" w:cs="Times New Roman"/>
          <w:sz w:val="24"/>
        </w:rPr>
      </w:pPr>
    </w:p>
    <w:p w:rsidR="002F61C9" w:rsidRDefault="002F61C9" w:rsidP="002F61C9">
      <w:pPr>
        <w:rPr>
          <w:rFonts w:ascii="Times New Roman" w:hAnsi="Times New Roman" w:cs="Times New Roman"/>
          <w:sz w:val="24"/>
        </w:rPr>
      </w:pPr>
      <w:r>
        <w:rPr>
          <w:rFonts w:ascii="Times New Roman" w:hAnsi="Times New Roman" w:cs="Times New Roman"/>
          <w:sz w:val="24"/>
        </w:rPr>
        <w:t xml:space="preserve">User Case Name: </w:t>
      </w:r>
      <w:r w:rsidR="00026A87">
        <w:rPr>
          <w:rFonts w:ascii="Times New Roman" w:hAnsi="Times New Roman" w:cs="Times New Roman"/>
          <w:sz w:val="24"/>
        </w:rPr>
        <w:t>Deleting</w:t>
      </w:r>
      <w:r>
        <w:rPr>
          <w:rFonts w:ascii="Times New Roman" w:hAnsi="Times New Roman" w:cs="Times New Roman"/>
          <w:sz w:val="24"/>
        </w:rPr>
        <w:t xml:space="preserve"> Student’s Information or Courses</w:t>
      </w:r>
    </w:p>
    <w:p w:rsidR="002F61C9" w:rsidRDefault="002F61C9" w:rsidP="002F61C9">
      <w:pPr>
        <w:rPr>
          <w:rFonts w:ascii="Times New Roman" w:hAnsi="Times New Roman" w:cs="Times New Roman"/>
          <w:sz w:val="24"/>
        </w:rPr>
      </w:pPr>
      <w:r>
        <w:rPr>
          <w:rFonts w:ascii="Times New Roman" w:hAnsi="Times New Roman" w:cs="Times New Roman"/>
          <w:sz w:val="24"/>
        </w:rPr>
        <w:t>Actor: Administrator</w:t>
      </w:r>
    </w:p>
    <w:p w:rsidR="002F61C9" w:rsidRDefault="002F61C9" w:rsidP="002F61C9">
      <w:pPr>
        <w:rPr>
          <w:rFonts w:ascii="Times New Roman" w:hAnsi="Times New Roman" w:cs="Times New Roman"/>
          <w:sz w:val="24"/>
        </w:rPr>
      </w:pPr>
      <w:r>
        <w:rPr>
          <w:rFonts w:ascii="Times New Roman" w:hAnsi="Times New Roman" w:cs="Times New Roman"/>
          <w:sz w:val="24"/>
        </w:rPr>
        <w:t>Steps:</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inputs username</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inputs password</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clicks “Login” button</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clicks on “Students” tab</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clicks on student list drop down box</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will see a list of students</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clicks on the student he wants to modify</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will see all the information from student and his courses</w:t>
      </w:r>
    </w:p>
    <w:p w:rsidR="002F61C9"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lastRenderedPageBreak/>
        <w:t>User changes the information he needs to change</w:t>
      </w:r>
    </w:p>
    <w:p w:rsidR="002F61C9" w:rsidRPr="008B05A0" w:rsidRDefault="002F61C9" w:rsidP="002F61C9">
      <w:pPr>
        <w:pStyle w:val="ListParagraph"/>
        <w:numPr>
          <w:ilvl w:val="0"/>
          <w:numId w:val="21"/>
        </w:numPr>
        <w:rPr>
          <w:rFonts w:ascii="Times New Roman" w:hAnsi="Times New Roman" w:cs="Times New Roman"/>
          <w:sz w:val="24"/>
        </w:rPr>
      </w:pPr>
      <w:r>
        <w:rPr>
          <w:rFonts w:ascii="Times New Roman" w:hAnsi="Times New Roman" w:cs="Times New Roman"/>
          <w:sz w:val="24"/>
        </w:rPr>
        <w:t>User clicks “Modify Student” button</w:t>
      </w:r>
    </w:p>
    <w:p w:rsidR="002F61C9" w:rsidRPr="002F61C9" w:rsidRDefault="002F61C9" w:rsidP="002F61C9">
      <w:pPr>
        <w:rPr>
          <w:rFonts w:ascii="Times New Roman" w:hAnsi="Times New Roman" w:cs="Times New Roman"/>
          <w:sz w:val="24"/>
        </w:rPr>
      </w:pPr>
    </w:p>
    <w:sectPr w:rsidR="002F61C9" w:rsidRPr="002F6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794"/>
    <w:multiLevelType w:val="hybridMultilevel"/>
    <w:tmpl w:val="650C1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71B96"/>
    <w:multiLevelType w:val="hybridMultilevel"/>
    <w:tmpl w:val="E6003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63132"/>
    <w:multiLevelType w:val="hybridMultilevel"/>
    <w:tmpl w:val="3020B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F298E"/>
    <w:multiLevelType w:val="hybridMultilevel"/>
    <w:tmpl w:val="DD1A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00F61"/>
    <w:multiLevelType w:val="hybridMultilevel"/>
    <w:tmpl w:val="4A586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47E67"/>
    <w:multiLevelType w:val="hybridMultilevel"/>
    <w:tmpl w:val="54084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61B31"/>
    <w:multiLevelType w:val="hybridMultilevel"/>
    <w:tmpl w:val="10107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62839"/>
    <w:multiLevelType w:val="hybridMultilevel"/>
    <w:tmpl w:val="7804D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A45B7"/>
    <w:multiLevelType w:val="hybridMultilevel"/>
    <w:tmpl w:val="4A586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331F3"/>
    <w:multiLevelType w:val="hybridMultilevel"/>
    <w:tmpl w:val="FAF40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E3460"/>
    <w:multiLevelType w:val="hybridMultilevel"/>
    <w:tmpl w:val="2E863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406D6"/>
    <w:multiLevelType w:val="hybridMultilevel"/>
    <w:tmpl w:val="D4C65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664C81"/>
    <w:multiLevelType w:val="hybridMultilevel"/>
    <w:tmpl w:val="650C1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268EB"/>
    <w:multiLevelType w:val="hybridMultilevel"/>
    <w:tmpl w:val="79B23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F5027"/>
    <w:multiLevelType w:val="hybridMultilevel"/>
    <w:tmpl w:val="79B23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61668"/>
    <w:multiLevelType w:val="hybridMultilevel"/>
    <w:tmpl w:val="79B23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476C4"/>
    <w:multiLevelType w:val="hybridMultilevel"/>
    <w:tmpl w:val="396E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7B72D5"/>
    <w:multiLevelType w:val="hybridMultilevel"/>
    <w:tmpl w:val="79B23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207E2"/>
    <w:multiLevelType w:val="hybridMultilevel"/>
    <w:tmpl w:val="A342A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04733"/>
    <w:multiLevelType w:val="hybridMultilevel"/>
    <w:tmpl w:val="650C1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13BA0"/>
    <w:multiLevelType w:val="hybridMultilevel"/>
    <w:tmpl w:val="2DC43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6"/>
  </w:num>
  <w:num w:numId="4">
    <w:abstractNumId w:val="4"/>
  </w:num>
  <w:num w:numId="5">
    <w:abstractNumId w:val="8"/>
  </w:num>
  <w:num w:numId="6">
    <w:abstractNumId w:val="1"/>
  </w:num>
  <w:num w:numId="7">
    <w:abstractNumId w:val="20"/>
  </w:num>
  <w:num w:numId="8">
    <w:abstractNumId w:val="9"/>
  </w:num>
  <w:num w:numId="9">
    <w:abstractNumId w:val="7"/>
  </w:num>
  <w:num w:numId="10">
    <w:abstractNumId w:val="12"/>
  </w:num>
  <w:num w:numId="11">
    <w:abstractNumId w:val="0"/>
  </w:num>
  <w:num w:numId="12">
    <w:abstractNumId w:val="19"/>
  </w:num>
  <w:num w:numId="13">
    <w:abstractNumId w:val="11"/>
  </w:num>
  <w:num w:numId="14">
    <w:abstractNumId w:val="2"/>
  </w:num>
  <w:num w:numId="15">
    <w:abstractNumId w:val="3"/>
  </w:num>
  <w:num w:numId="16">
    <w:abstractNumId w:val="10"/>
  </w:num>
  <w:num w:numId="17">
    <w:abstractNumId w:val="16"/>
  </w:num>
  <w:num w:numId="18">
    <w:abstractNumId w:val="13"/>
  </w:num>
  <w:num w:numId="19">
    <w:abstractNumId w:val="17"/>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49"/>
    <w:rsid w:val="00026A87"/>
    <w:rsid w:val="000359D9"/>
    <w:rsid w:val="000F2C9E"/>
    <w:rsid w:val="00264782"/>
    <w:rsid w:val="002D2F2E"/>
    <w:rsid w:val="002F61C9"/>
    <w:rsid w:val="003670EB"/>
    <w:rsid w:val="0049380A"/>
    <w:rsid w:val="004C7BC7"/>
    <w:rsid w:val="00514634"/>
    <w:rsid w:val="00633800"/>
    <w:rsid w:val="006B659D"/>
    <w:rsid w:val="008B05A0"/>
    <w:rsid w:val="009C05D4"/>
    <w:rsid w:val="00B215B8"/>
    <w:rsid w:val="00BC056E"/>
    <w:rsid w:val="00C82FEE"/>
    <w:rsid w:val="00CF0B6E"/>
    <w:rsid w:val="00D428F0"/>
    <w:rsid w:val="00D67A7D"/>
    <w:rsid w:val="00D76E6C"/>
    <w:rsid w:val="00EC5649"/>
    <w:rsid w:val="00FC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A3B9"/>
  <w15:chartTrackingRefBased/>
  <w15:docId w15:val="{6F3CF454-991B-4BF9-8611-15CA6DD7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649"/>
    <w:pPr>
      <w:ind w:left="720"/>
      <w:contextualSpacing/>
    </w:pPr>
  </w:style>
  <w:style w:type="paragraph" w:customStyle="1" w:styleId="rich-diff-level-zero">
    <w:name w:val="rich-diff-level-zero"/>
    <w:basedOn w:val="Normal"/>
    <w:rsid w:val="0049380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9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0B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0B6E"/>
    <w:rPr>
      <w:color w:val="0000FF"/>
      <w:u w:val="single"/>
    </w:rPr>
  </w:style>
  <w:style w:type="character" w:styleId="UnresolvedMention">
    <w:name w:val="Unresolved Mention"/>
    <w:basedOn w:val="DefaultParagraphFont"/>
    <w:uiPriority w:val="99"/>
    <w:semiHidden/>
    <w:unhideWhenUsed/>
    <w:rsid w:val="00CF0B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0415">
      <w:bodyDiv w:val="1"/>
      <w:marLeft w:val="0"/>
      <w:marRight w:val="0"/>
      <w:marTop w:val="0"/>
      <w:marBottom w:val="0"/>
      <w:divBdr>
        <w:top w:val="none" w:sz="0" w:space="0" w:color="auto"/>
        <w:left w:val="none" w:sz="0" w:space="0" w:color="auto"/>
        <w:bottom w:val="none" w:sz="0" w:space="0" w:color="auto"/>
        <w:right w:val="none" w:sz="0" w:space="0" w:color="auto"/>
      </w:divBdr>
    </w:div>
    <w:div w:id="630673624">
      <w:bodyDiv w:val="1"/>
      <w:marLeft w:val="0"/>
      <w:marRight w:val="0"/>
      <w:marTop w:val="0"/>
      <w:marBottom w:val="0"/>
      <w:divBdr>
        <w:top w:val="none" w:sz="0" w:space="0" w:color="auto"/>
        <w:left w:val="none" w:sz="0" w:space="0" w:color="auto"/>
        <w:bottom w:val="none" w:sz="0" w:space="0" w:color="auto"/>
        <w:right w:val="none" w:sz="0" w:space="0" w:color="auto"/>
      </w:divBdr>
    </w:div>
    <w:div w:id="160676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7841</TotalTime>
  <Pages>11</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Artavia</dc:creator>
  <cp:keywords/>
  <dc:description/>
  <cp:lastModifiedBy>Joshua Artavia</cp:lastModifiedBy>
  <cp:revision>10</cp:revision>
  <dcterms:created xsi:type="dcterms:W3CDTF">2018-10-18T16:39:00Z</dcterms:created>
  <dcterms:modified xsi:type="dcterms:W3CDTF">2018-11-15T23:30:00Z</dcterms:modified>
</cp:coreProperties>
</file>